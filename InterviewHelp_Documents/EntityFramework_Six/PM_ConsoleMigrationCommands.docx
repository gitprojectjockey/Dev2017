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7C" w:rsidRPr="002D607C" w:rsidRDefault="002D607C" w:rsidP="002D607C">
      <w:pPr>
        <w:shd w:val="clear" w:color="auto" w:fill="FFFFFF"/>
        <w:spacing w:after="300" w:line="240" w:lineRule="auto"/>
        <w:rPr>
          <w:rFonts w:ascii="Helvetica" w:eastAsia="Times New Roman" w:hAnsi="Helvetica" w:cs="Helvetica"/>
          <w:color w:val="333333"/>
          <w:sz w:val="32"/>
          <w:szCs w:val="32"/>
        </w:rPr>
      </w:pPr>
      <w:r w:rsidRPr="002D607C">
        <w:rPr>
          <w:rFonts w:ascii="Helvetica" w:eastAsia="Times New Roman" w:hAnsi="Helvetica" w:cs="Helvetica"/>
          <w:color w:val="333333"/>
          <w:sz w:val="32"/>
          <w:szCs w:val="32"/>
        </w:rPr>
        <w:t>Entity Framework Migrations are handled from the package manager console in Visual Studio. The usage is shown in various tutorials, but I haven’t found a complete list of the commands available and their usage, so I created my own. There are four available main commands.</w:t>
      </w:r>
    </w:p>
    <w:p w:rsidR="002D607C" w:rsidRPr="002D607C" w:rsidRDefault="002D607C" w:rsidP="002D6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7" w:anchor="Enable-Migrations" w:history="1">
        <w:r w:rsidRPr="002D607C">
          <w:rPr>
            <w:rFonts w:ascii="Helvetica" w:eastAsia="Times New Roman" w:hAnsi="Helvetica" w:cs="Helvetica"/>
            <w:color w:val="428BCA"/>
            <w:sz w:val="21"/>
            <w:szCs w:val="21"/>
            <w:u w:val="single"/>
          </w:rPr>
          <w:t>Enable-Migrations</w:t>
        </w:r>
      </w:hyperlink>
      <w:r w:rsidRPr="002D607C">
        <w:rPr>
          <w:rFonts w:ascii="Helvetica" w:eastAsia="Times New Roman" w:hAnsi="Helvetica" w:cs="Helvetica"/>
          <w:color w:val="333333"/>
          <w:sz w:val="21"/>
          <w:szCs w:val="21"/>
        </w:rPr>
        <w:t>: Enables Code First Migrations in a project.</w:t>
      </w:r>
    </w:p>
    <w:p w:rsidR="002D607C" w:rsidRPr="002D607C" w:rsidRDefault="002D607C" w:rsidP="002D6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8" w:anchor="Add-Migration" w:history="1">
        <w:r w:rsidRPr="002D607C">
          <w:rPr>
            <w:rFonts w:ascii="Helvetica" w:eastAsia="Times New Roman" w:hAnsi="Helvetica" w:cs="Helvetica"/>
            <w:color w:val="428BCA"/>
            <w:sz w:val="21"/>
            <w:szCs w:val="21"/>
            <w:u w:val="single"/>
          </w:rPr>
          <w:t>Add-Migration</w:t>
        </w:r>
      </w:hyperlink>
      <w:r w:rsidRPr="002D607C">
        <w:rPr>
          <w:rFonts w:ascii="Helvetica" w:eastAsia="Times New Roman" w:hAnsi="Helvetica" w:cs="Helvetica"/>
          <w:color w:val="333333"/>
          <w:sz w:val="21"/>
          <w:szCs w:val="21"/>
        </w:rPr>
        <w:t>: Scaffolds a migration script for any pending model changes.</w:t>
      </w:r>
    </w:p>
    <w:p w:rsidR="002D607C" w:rsidRPr="002D607C" w:rsidRDefault="002D607C" w:rsidP="002D6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9" w:anchor="Update-Database" w:history="1">
        <w:r w:rsidRPr="002D607C">
          <w:rPr>
            <w:rFonts w:ascii="Helvetica" w:eastAsia="Times New Roman" w:hAnsi="Helvetica" w:cs="Helvetica"/>
            <w:color w:val="428BCA"/>
            <w:sz w:val="21"/>
            <w:szCs w:val="21"/>
            <w:u w:val="single"/>
          </w:rPr>
          <w:t>Update-Database</w:t>
        </w:r>
      </w:hyperlink>
      <w:r w:rsidRPr="002D607C">
        <w:rPr>
          <w:rFonts w:ascii="Helvetica" w:eastAsia="Times New Roman" w:hAnsi="Helvetica" w:cs="Helvetica"/>
          <w:color w:val="333333"/>
          <w:sz w:val="21"/>
          <w:szCs w:val="21"/>
        </w:rPr>
        <w:t>: Applies any pending migrations to the database.</w:t>
      </w:r>
    </w:p>
    <w:p w:rsidR="002D607C" w:rsidRPr="002D607C" w:rsidRDefault="002D607C" w:rsidP="002D607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anchor="Get-Migrations" w:history="1">
        <w:r w:rsidRPr="002D607C">
          <w:rPr>
            <w:rFonts w:ascii="Helvetica" w:eastAsia="Times New Roman" w:hAnsi="Helvetica" w:cs="Helvetica"/>
            <w:color w:val="428BCA"/>
            <w:sz w:val="21"/>
            <w:szCs w:val="21"/>
            <w:u w:val="single"/>
          </w:rPr>
          <w:t>Get-Migrations</w:t>
        </w:r>
      </w:hyperlink>
      <w:r w:rsidRPr="002D607C">
        <w:rPr>
          <w:rFonts w:ascii="Helvetica" w:eastAsia="Times New Roman" w:hAnsi="Helvetica" w:cs="Helvetica"/>
          <w:color w:val="333333"/>
          <w:sz w:val="21"/>
          <w:szCs w:val="21"/>
        </w:rPr>
        <w:t>: Displays the migrations that have been applied to the target database.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i/>
          <w:iCs/>
          <w:color w:val="333333"/>
          <w:sz w:val="21"/>
          <w:szCs w:val="21"/>
        </w:rPr>
        <w:t>This post was updated 2014-07-02 with Entity Framework 6.1.1</w:t>
      </w:r>
      <w:r w:rsidRPr="002D607C">
        <w:rPr>
          <w:rFonts w:ascii="Helvetica" w:eastAsia="Times New Roman" w:hAnsi="Helvetica" w:cs="Helvetica"/>
          <w:color w:val="333333"/>
          <w:sz w:val="21"/>
          <w:szCs w:val="21"/>
        </w:rPr>
        <w:br/>
      </w:r>
      <w:r w:rsidRPr="002D607C">
        <w:rPr>
          <w:rFonts w:ascii="Helvetica" w:eastAsia="Times New Roman" w:hAnsi="Helvetica" w:cs="Helvetica"/>
          <w:color w:val="333333"/>
          <w:sz w:val="21"/>
          <w:szCs w:val="21"/>
        </w:rPr>
        <w:br/>
      </w:r>
      <w:proofErr w:type="gramStart"/>
      <w:r w:rsidRPr="002D607C">
        <w:rPr>
          <w:rFonts w:ascii="Helvetica" w:eastAsia="Times New Roman" w:hAnsi="Helvetica" w:cs="Helvetica"/>
          <w:color w:val="333333"/>
          <w:sz w:val="21"/>
          <w:szCs w:val="21"/>
        </w:rPr>
        <w:t>There</w:t>
      </w:r>
      <w:proofErr w:type="gramEnd"/>
      <w:r w:rsidRPr="002D607C">
        <w:rPr>
          <w:rFonts w:ascii="Helvetica" w:eastAsia="Times New Roman" w:hAnsi="Helvetica" w:cs="Helvetica"/>
          <w:color w:val="333333"/>
          <w:sz w:val="21"/>
          <w:szCs w:val="21"/>
        </w:rPr>
        <w:t xml:space="preserve"> are also three extra commands that are used by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packages that install Entity Framework providers. These commands are not usually used as part of normal application development.</w:t>
      </w:r>
    </w:p>
    <w:p w:rsidR="002D607C" w:rsidRPr="002D607C" w:rsidRDefault="002D607C" w:rsidP="002D607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anchor="Add-EFProvider" w:history="1">
        <w:r w:rsidRPr="002D607C">
          <w:rPr>
            <w:rFonts w:ascii="Helvetica" w:eastAsia="Times New Roman" w:hAnsi="Helvetica" w:cs="Helvetica"/>
            <w:color w:val="428BCA"/>
            <w:sz w:val="21"/>
            <w:szCs w:val="21"/>
            <w:u w:val="single"/>
          </w:rPr>
          <w:t>Add-</w:t>
        </w:r>
        <w:proofErr w:type="spellStart"/>
        <w:r w:rsidRPr="002D607C">
          <w:rPr>
            <w:rFonts w:ascii="Helvetica" w:eastAsia="Times New Roman" w:hAnsi="Helvetica" w:cs="Helvetica"/>
            <w:color w:val="428BCA"/>
            <w:sz w:val="21"/>
            <w:szCs w:val="21"/>
            <w:u w:val="single"/>
          </w:rPr>
          <w:t>EFProvider</w:t>
        </w:r>
        <w:proofErr w:type="spellEnd"/>
      </w:hyperlink>
      <w:r w:rsidRPr="002D607C">
        <w:rPr>
          <w:rFonts w:ascii="Helvetica" w:eastAsia="Times New Roman" w:hAnsi="Helvetica" w:cs="Helvetica"/>
          <w:color w:val="333333"/>
          <w:sz w:val="21"/>
          <w:szCs w:val="21"/>
        </w:rPr>
        <w:t xml:space="preserve">: Adds or updates an Entity Framework provider entry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w:t>
      </w:r>
    </w:p>
    <w:p w:rsidR="002D607C" w:rsidRPr="002D607C" w:rsidRDefault="002D607C" w:rsidP="002D607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2" w:anchor="Add-EFDefaultConnectionFactory" w:history="1">
        <w:r w:rsidRPr="002D607C">
          <w:rPr>
            <w:rFonts w:ascii="Helvetica" w:eastAsia="Times New Roman" w:hAnsi="Helvetica" w:cs="Helvetica"/>
            <w:color w:val="428BCA"/>
            <w:sz w:val="21"/>
            <w:szCs w:val="21"/>
            <w:u w:val="single"/>
          </w:rPr>
          <w:t>Add-</w:t>
        </w:r>
        <w:proofErr w:type="spellStart"/>
        <w:r w:rsidRPr="002D607C">
          <w:rPr>
            <w:rFonts w:ascii="Helvetica" w:eastAsia="Times New Roman" w:hAnsi="Helvetica" w:cs="Helvetica"/>
            <w:color w:val="428BCA"/>
            <w:sz w:val="21"/>
            <w:szCs w:val="21"/>
            <w:u w:val="single"/>
          </w:rPr>
          <w:t>EFDefaultConnectionFactory</w:t>
        </w:r>
        <w:proofErr w:type="spellEnd"/>
      </w:hyperlink>
      <w:r w:rsidRPr="002D607C">
        <w:rPr>
          <w:rFonts w:ascii="Helvetica" w:eastAsia="Times New Roman" w:hAnsi="Helvetica" w:cs="Helvetica"/>
          <w:color w:val="333333"/>
          <w:sz w:val="21"/>
          <w:szCs w:val="21"/>
        </w:rPr>
        <w:t xml:space="preserve">: </w:t>
      </w:r>
      <w:proofErr w:type="gramStart"/>
      <w:r w:rsidRPr="002D607C">
        <w:rPr>
          <w:rFonts w:ascii="Helvetica" w:eastAsia="Times New Roman" w:hAnsi="Helvetica" w:cs="Helvetica"/>
          <w:color w:val="333333"/>
          <w:sz w:val="21"/>
          <w:szCs w:val="21"/>
        </w:rPr>
        <w:t>Adds</w:t>
      </w:r>
      <w:proofErr w:type="gramEnd"/>
      <w:r w:rsidRPr="002D607C">
        <w:rPr>
          <w:rFonts w:ascii="Helvetica" w:eastAsia="Times New Roman" w:hAnsi="Helvetica" w:cs="Helvetica"/>
          <w:color w:val="333333"/>
          <w:sz w:val="21"/>
          <w:szCs w:val="21"/>
        </w:rPr>
        <w:t xml:space="preserve"> or updates an Entity Framework default connection factory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w:t>
      </w:r>
    </w:p>
    <w:p w:rsidR="002D607C" w:rsidRPr="002D607C" w:rsidRDefault="002D607C" w:rsidP="002D607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3" w:anchor="Initialize-EFConfiguration" w:history="1">
        <w:r w:rsidRPr="002D607C">
          <w:rPr>
            <w:rFonts w:ascii="Helvetica" w:eastAsia="Times New Roman" w:hAnsi="Helvetica" w:cs="Helvetica"/>
            <w:color w:val="428BCA"/>
            <w:sz w:val="21"/>
            <w:szCs w:val="21"/>
            <w:u w:val="single"/>
          </w:rPr>
          <w:t>Initialize-</w:t>
        </w:r>
        <w:proofErr w:type="spellStart"/>
        <w:r w:rsidRPr="002D607C">
          <w:rPr>
            <w:rFonts w:ascii="Helvetica" w:eastAsia="Times New Roman" w:hAnsi="Helvetica" w:cs="Helvetica"/>
            <w:color w:val="428BCA"/>
            <w:sz w:val="21"/>
            <w:szCs w:val="21"/>
            <w:u w:val="single"/>
          </w:rPr>
          <w:t>EFConfiguration</w:t>
        </w:r>
        <w:proofErr w:type="spellEnd"/>
      </w:hyperlink>
      <w:r w:rsidRPr="002D607C">
        <w:rPr>
          <w:rFonts w:ascii="Helvetica" w:eastAsia="Times New Roman" w:hAnsi="Helvetica" w:cs="Helvetica"/>
          <w:color w:val="333333"/>
          <w:sz w:val="21"/>
          <w:szCs w:val="21"/>
        </w:rPr>
        <w:t xml:space="preserve">: Initializes the Entity Framework section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and sets defaults.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The information here is the output of running </w:t>
      </w:r>
      <w:r w:rsidRPr="002D607C">
        <w:rPr>
          <w:rFonts w:ascii="Consolas" w:eastAsia="Times New Roman" w:hAnsi="Consolas" w:cs="Courier New"/>
          <w:color w:val="C7254E"/>
          <w:sz w:val="19"/>
          <w:szCs w:val="19"/>
          <w:shd w:val="clear" w:color="auto" w:fill="F9F2F4"/>
        </w:rPr>
        <w:t>get-help command-name -detailed</w:t>
      </w:r>
      <w:r w:rsidRPr="002D607C">
        <w:rPr>
          <w:rFonts w:ascii="Helvetica" w:eastAsia="Times New Roman" w:hAnsi="Helvetica" w:cs="Helvetica"/>
          <w:color w:val="333333"/>
          <w:sz w:val="21"/>
          <w:szCs w:val="21"/>
        </w:rPr>
        <w:t> for each of the commands in the package manager console (running EF </w:t>
      </w:r>
      <w:del w:id="0" w:author="Unknown">
        <w:r w:rsidRPr="002D607C">
          <w:rPr>
            <w:rFonts w:ascii="Helvetica" w:eastAsia="Times New Roman" w:hAnsi="Helvetica" w:cs="Helvetica"/>
            <w:color w:val="333333"/>
            <w:sz w:val="21"/>
            <w:szCs w:val="21"/>
          </w:rPr>
          <w:delText>4.3.1</w:delText>
        </w:r>
      </w:del>
      <w:r w:rsidRPr="002D607C">
        <w:rPr>
          <w:rFonts w:ascii="Helvetica" w:eastAsia="Times New Roman" w:hAnsi="Helvetica" w:cs="Helvetica"/>
          <w:color w:val="333333"/>
          <w:sz w:val="21"/>
          <w:szCs w:val="21"/>
        </w:rPr>
        <w:t> 6.1.1). I’ve also added some own comments where I think some information is missing. My own comments are placed under the </w:t>
      </w:r>
      <w:r w:rsidRPr="002D607C">
        <w:rPr>
          <w:rFonts w:ascii="Helvetica" w:eastAsia="Times New Roman" w:hAnsi="Helvetica" w:cs="Helvetica"/>
          <w:i/>
          <w:iCs/>
          <w:color w:val="333333"/>
          <w:sz w:val="21"/>
          <w:szCs w:val="21"/>
        </w:rPr>
        <w:t>Additional Information</w:t>
      </w:r>
      <w:r w:rsidRPr="002D607C">
        <w:rPr>
          <w:rFonts w:ascii="Helvetica" w:eastAsia="Times New Roman" w:hAnsi="Helvetica" w:cs="Helvetica"/>
          <w:color w:val="333333"/>
          <w:sz w:val="21"/>
          <w:szCs w:val="21"/>
        </w:rPr>
        <w:t> heading.</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i/>
          <w:iCs/>
          <w:color w:val="333333"/>
          <w:sz w:val="21"/>
          <w:szCs w:val="21"/>
        </w:rPr>
        <w:t>Please note that all commands should be entered on the same line. I’ve added line breaks to avoid horizontal scrollbars.</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1" w:name="Enable-Migrations"/>
      <w:bookmarkEnd w:id="1"/>
      <w:r w:rsidRPr="002D607C">
        <w:rPr>
          <w:rFonts w:ascii="Helvetica" w:eastAsia="Times New Roman" w:hAnsi="Helvetica" w:cs="Helvetica"/>
          <w:color w:val="333333"/>
          <w:kern w:val="36"/>
          <w:sz w:val="54"/>
          <w:szCs w:val="54"/>
        </w:rPr>
        <w:t>Enable-Migrations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Enables Code First Migrations in a project.</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Enable-Migrations [-</w:t>
            </w:r>
            <w:proofErr w:type="spellStart"/>
            <w:r w:rsidRPr="002D607C">
              <w:rPr>
                <w:rFonts w:ascii="Courier New" w:eastAsia="Times New Roman" w:hAnsi="Courier New" w:cs="Courier New"/>
                <w:color w:val="333333"/>
                <w:sz w:val="20"/>
                <w:szCs w:val="20"/>
              </w:rPr>
              <w:t>ContextTypeName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EnableAutomaticMigrations</w:t>
            </w:r>
            <w:proofErr w:type="spellEnd"/>
            <w:r w:rsidRPr="002D607C">
              <w:rPr>
                <w:rFonts w:ascii="Courier New" w:eastAsia="Times New Roman" w:hAnsi="Courier New" w:cs="Courier New"/>
                <w:color w:val="333333"/>
                <w:sz w:val="20"/>
                <w:szCs w:val="20"/>
              </w:rPr>
              <w:t xml:space="preserv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MigrationsDirectory</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ContextProjectName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ConnectionStringName</w:t>
            </w:r>
            <w:proofErr w:type="spellEnd"/>
            <w:r w:rsidRPr="002D607C">
              <w:rPr>
                <w:rFonts w:ascii="Courier New" w:eastAsia="Times New Roman" w:hAnsi="Courier New" w:cs="Courier New"/>
                <w:color w:val="333333"/>
                <w:sz w:val="20"/>
                <w:szCs w:val="20"/>
              </w:rPr>
              <w:t xml:space="preserve"> &lt;String&gt;] [-Force]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ContextAssemblyName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Enable-Migrations [-</w:t>
            </w:r>
            <w:proofErr w:type="spellStart"/>
            <w:r w:rsidRPr="002D607C">
              <w:rPr>
                <w:rFonts w:ascii="Courier New" w:eastAsia="Times New Roman" w:hAnsi="Courier New" w:cs="Courier New"/>
                <w:color w:val="333333"/>
                <w:sz w:val="20"/>
                <w:szCs w:val="20"/>
              </w:rPr>
              <w:t>ContextTypeName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EnableAutomaticMigrations</w:t>
            </w:r>
            <w:proofErr w:type="spellEnd"/>
            <w:r w:rsidRPr="002D607C">
              <w:rPr>
                <w:rFonts w:ascii="Courier New" w:eastAsia="Times New Roman" w:hAnsi="Courier New" w:cs="Courier New"/>
                <w:color w:val="333333"/>
                <w:sz w:val="20"/>
                <w:szCs w:val="20"/>
              </w:rPr>
              <w:t xml:space="preserv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MigrationsDirectory</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ContextProjectName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ConnectionString</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ConnectionProviderName</w:t>
            </w:r>
            <w:proofErr w:type="spellEnd"/>
            <w:r w:rsidRPr="002D607C">
              <w:rPr>
                <w:rFonts w:ascii="Courier New" w:eastAsia="Times New Roman" w:hAnsi="Courier New" w:cs="Courier New"/>
                <w:color w:val="333333"/>
                <w:sz w:val="20"/>
                <w:szCs w:val="20"/>
              </w:rPr>
              <w:t xml:space="preserve"> &lt;String&gt; [-Force] [-</w:t>
            </w:r>
            <w:proofErr w:type="spellStart"/>
            <w:r w:rsidRPr="002D607C">
              <w:rPr>
                <w:rFonts w:ascii="Courier New" w:eastAsia="Times New Roman" w:hAnsi="Courier New" w:cs="Courier New"/>
                <w:color w:val="333333"/>
                <w:sz w:val="20"/>
                <w:szCs w:val="20"/>
              </w:rPr>
              <w:t>ContextAssemblyName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Enables Migrations by scaffolding a migrations configuration class in the project.</w:t>
      </w:r>
      <w:proofErr w:type="gramEnd"/>
      <w:r w:rsidRPr="002D607C">
        <w:rPr>
          <w:rFonts w:ascii="Helvetica" w:eastAsia="Times New Roman" w:hAnsi="Helvetica" w:cs="Helvetica"/>
          <w:color w:val="333333"/>
          <w:sz w:val="21"/>
          <w:szCs w:val="21"/>
        </w:rPr>
        <w:t xml:space="preserve"> If the target database was created by an initializer, an initial migration will be created (unless automatic migrations are enabled via the </w:t>
      </w:r>
      <w:proofErr w:type="spellStart"/>
      <w:r w:rsidRPr="002D607C">
        <w:rPr>
          <w:rFonts w:ascii="Helvetica" w:eastAsia="Times New Roman" w:hAnsi="Helvetica" w:cs="Helvetica"/>
          <w:color w:val="333333"/>
          <w:sz w:val="21"/>
          <w:szCs w:val="21"/>
        </w:rPr>
        <w:t>EnableAutomaticMigrations</w:t>
      </w:r>
      <w:proofErr w:type="spellEnd"/>
      <w:r w:rsidRPr="002D607C">
        <w:rPr>
          <w:rFonts w:ascii="Helvetica" w:eastAsia="Times New Roman" w:hAnsi="Helvetica" w:cs="Helvetica"/>
          <w:color w:val="333333"/>
          <w:sz w:val="21"/>
          <w:szCs w:val="21"/>
        </w:rPr>
        <w:t xml:space="preserve"> parameter).</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lastRenderedPageBreak/>
        <w:t>-</w:t>
      </w:r>
      <w:proofErr w:type="spellStart"/>
      <w:r w:rsidRPr="002D607C">
        <w:rPr>
          <w:rFonts w:ascii="Helvetica" w:eastAsia="Times New Roman" w:hAnsi="Helvetica" w:cs="Helvetica"/>
          <w:color w:val="333333"/>
          <w:sz w:val="36"/>
          <w:szCs w:val="36"/>
        </w:rPr>
        <w:t>ContextTypeName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context to use.</w:t>
      </w:r>
      <w:proofErr w:type="gramEnd"/>
      <w:r w:rsidRPr="002D607C">
        <w:rPr>
          <w:rFonts w:ascii="Helvetica" w:eastAsia="Times New Roman" w:hAnsi="Helvetica" w:cs="Helvetica"/>
          <w:color w:val="333333"/>
          <w:sz w:val="21"/>
          <w:szCs w:val="21"/>
        </w:rPr>
        <w:t xml:space="preserve"> If omitted, migrations will attempt to locate a single context type in the target project.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EnableAutomaticMigrations</w:t>
      </w:r>
      <w:proofErr w:type="spellEnd"/>
      <w:r w:rsidRPr="002D607C">
        <w:rPr>
          <w:rFonts w:ascii="Helvetica" w:eastAsia="Times New Roman" w:hAnsi="Helvetica" w:cs="Helvetica"/>
          <w:color w:val="333333"/>
          <w:sz w:val="36"/>
          <w:szCs w:val="36"/>
        </w:rPr>
        <w:t xml:space="preserve"> [&lt;</w:t>
      </w:r>
      <w:proofErr w:type="spellStart"/>
      <w:r w:rsidRPr="002D607C">
        <w:rPr>
          <w:rFonts w:ascii="Helvetica" w:eastAsia="Times New Roman" w:hAnsi="Helvetica" w:cs="Helvetica"/>
          <w:color w:val="333333"/>
          <w:sz w:val="36"/>
          <w:szCs w:val="36"/>
        </w:rPr>
        <w:t>SwitchParameter</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 xml:space="preserve">Specifies whether automatic migrations will be enabled in the </w:t>
      </w:r>
      <w:proofErr w:type="spellStart"/>
      <w:r w:rsidRPr="002D607C">
        <w:rPr>
          <w:rFonts w:ascii="Helvetica" w:eastAsia="Times New Roman" w:hAnsi="Helvetica" w:cs="Helvetica"/>
          <w:color w:val="333333"/>
          <w:sz w:val="21"/>
          <w:szCs w:val="21"/>
        </w:rPr>
        <w:t>scaffolded</w:t>
      </w:r>
      <w:proofErr w:type="spellEnd"/>
      <w:r w:rsidRPr="002D607C">
        <w:rPr>
          <w:rFonts w:ascii="Helvetica" w:eastAsia="Times New Roman" w:hAnsi="Helvetica" w:cs="Helvetica"/>
          <w:color w:val="333333"/>
          <w:sz w:val="21"/>
          <w:szCs w:val="21"/>
        </w:rPr>
        <w:t xml:space="preserve"> migrations configuration.</w:t>
      </w:r>
      <w:proofErr w:type="gramEnd"/>
      <w:r w:rsidRPr="002D607C">
        <w:rPr>
          <w:rFonts w:ascii="Helvetica" w:eastAsia="Times New Roman" w:hAnsi="Helvetica" w:cs="Helvetica"/>
          <w:color w:val="333333"/>
          <w:sz w:val="21"/>
          <w:szCs w:val="21"/>
        </w:rPr>
        <w:t xml:space="preserve">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automatic migrations will be disabled.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MigrationsDirectory</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the directory that will contain migrations code files.</w:t>
      </w:r>
      <w:proofErr w:type="gramEnd"/>
      <w:r w:rsidRPr="002D607C">
        <w:rPr>
          <w:rFonts w:ascii="Helvetica" w:eastAsia="Times New Roman" w:hAnsi="Helvetica" w:cs="Helvetica"/>
          <w:color w:val="333333"/>
          <w:sz w:val="21"/>
          <w:szCs w:val="21"/>
        </w:rPr>
        <w:t xml:space="preserve"> If omitted, the directory will be named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 xml:space="preserve">Specifies the project that the </w:t>
      </w:r>
      <w:proofErr w:type="spellStart"/>
      <w:r w:rsidRPr="002D607C">
        <w:rPr>
          <w:rFonts w:ascii="Helvetica" w:eastAsia="Times New Roman" w:hAnsi="Helvetica" w:cs="Helvetica"/>
          <w:color w:val="333333"/>
          <w:sz w:val="21"/>
          <w:szCs w:val="21"/>
        </w:rPr>
        <w:t>scaffolded</w:t>
      </w:r>
      <w:proofErr w:type="spellEnd"/>
      <w:r w:rsidRPr="002D607C">
        <w:rPr>
          <w:rFonts w:ascii="Helvetica" w:eastAsia="Times New Roman" w:hAnsi="Helvetica" w:cs="Helvetica"/>
          <w:color w:val="333333"/>
          <w:sz w:val="21"/>
          <w:szCs w:val="21"/>
        </w:rPr>
        <w:t xml:space="preserve"> migrations configuration class will be added to.</w:t>
      </w:r>
      <w:proofErr w:type="gramEnd"/>
      <w:r w:rsidRPr="002D607C">
        <w:rPr>
          <w:rFonts w:ascii="Helvetica" w:eastAsia="Times New Roman" w:hAnsi="Helvetica" w:cs="Helvetica"/>
          <w:color w:val="333333"/>
          <w:sz w:val="21"/>
          <w:szCs w:val="21"/>
        </w:rPr>
        <w:t xml:space="preserve"> If omitted, the default project selected in package manager console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StartUpProjectName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configuration file to use for named connection strings.</w:t>
      </w:r>
      <w:proofErr w:type="gramEnd"/>
      <w:r w:rsidRPr="002D607C">
        <w:rPr>
          <w:rFonts w:ascii="Helvetica" w:eastAsia="Times New Roman" w:hAnsi="Helvetica" w:cs="Helvetica"/>
          <w:color w:val="333333"/>
          <w:sz w:val="21"/>
          <w:szCs w:val="21"/>
        </w:rPr>
        <w:t xml:space="preserve"> If omitted, the specified project’s configuration file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ContextProjectName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 xml:space="preserve">Specifies the project which contains the </w:t>
      </w:r>
      <w:proofErr w:type="spellStart"/>
      <w:r w:rsidRPr="002D607C">
        <w:rPr>
          <w:rFonts w:ascii="Helvetica" w:eastAsia="Times New Roman" w:hAnsi="Helvetica" w:cs="Helvetica"/>
          <w:color w:val="333333"/>
          <w:sz w:val="21"/>
          <w:szCs w:val="21"/>
        </w:rPr>
        <w:t>DbContext</w:t>
      </w:r>
      <w:proofErr w:type="spellEnd"/>
      <w:r w:rsidRPr="002D607C">
        <w:rPr>
          <w:rFonts w:ascii="Helvetica" w:eastAsia="Times New Roman" w:hAnsi="Helvetica" w:cs="Helvetica"/>
          <w:color w:val="333333"/>
          <w:sz w:val="21"/>
          <w:szCs w:val="21"/>
        </w:rPr>
        <w:t xml:space="preserve"> class to use.</w:t>
      </w:r>
      <w:proofErr w:type="gramEnd"/>
      <w:r w:rsidRPr="002D607C">
        <w:rPr>
          <w:rFonts w:ascii="Helvetica" w:eastAsia="Times New Roman" w:hAnsi="Helvetica" w:cs="Helvetica"/>
          <w:color w:val="333333"/>
          <w:sz w:val="21"/>
          <w:szCs w:val="21"/>
        </w:rPr>
        <w:t xml:space="preserve"> If omitted, the context is assumed to be in the same project used for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a connection string to use from the application’s configuration file.</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Specifies the </w:t>
      </w:r>
      <w:proofErr w:type="spellStart"/>
      <w:r w:rsidRPr="002D607C">
        <w:rPr>
          <w:rFonts w:ascii="Helvetica" w:eastAsia="Times New Roman" w:hAnsi="Helvetica" w:cs="Helvetica"/>
          <w:color w:val="333333"/>
          <w:sz w:val="21"/>
          <w:szCs w:val="21"/>
        </w:rPr>
        <w:t>the</w:t>
      </w:r>
      <w:proofErr w:type="spellEnd"/>
      <w:r w:rsidRPr="002D607C">
        <w:rPr>
          <w:rFonts w:ascii="Helvetica" w:eastAsia="Times New Roman" w:hAnsi="Helvetica" w:cs="Helvetica"/>
          <w:color w:val="333333"/>
          <w:sz w:val="21"/>
          <w:szCs w:val="21"/>
        </w:rPr>
        <w:t xml:space="preserve"> connection string to use. If omitted, the context’s default connection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ConnectionProviderName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provider invariant name of the connection string.</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-Force [&lt;</w:t>
      </w:r>
      <w:proofErr w:type="spellStart"/>
      <w:r w:rsidRPr="002D607C">
        <w:rPr>
          <w:rFonts w:ascii="Helvetica" w:eastAsia="Times New Roman" w:hAnsi="Helvetica" w:cs="Helvetica"/>
          <w:color w:val="333333"/>
          <w:sz w:val="36"/>
          <w:szCs w:val="36"/>
        </w:rPr>
        <w:t>SwitchParameter</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Specifies that the migrations configuration be overwritten when running more than once for given project.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ContextAssemblyName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 xml:space="preserve">Specifies the name of the assembly which contains the </w:t>
      </w:r>
      <w:proofErr w:type="spellStart"/>
      <w:r w:rsidRPr="002D607C">
        <w:rPr>
          <w:rFonts w:ascii="Helvetica" w:eastAsia="Times New Roman" w:hAnsi="Helvetica" w:cs="Helvetica"/>
          <w:color w:val="333333"/>
          <w:sz w:val="21"/>
          <w:szCs w:val="21"/>
        </w:rPr>
        <w:t>DbContext</w:t>
      </w:r>
      <w:proofErr w:type="spellEnd"/>
      <w:r w:rsidRPr="002D607C">
        <w:rPr>
          <w:rFonts w:ascii="Helvetica" w:eastAsia="Times New Roman" w:hAnsi="Helvetica" w:cs="Helvetica"/>
          <w:color w:val="333333"/>
          <w:sz w:val="21"/>
          <w:szCs w:val="21"/>
        </w:rPr>
        <w:t xml:space="preserve"> class to use.</w:t>
      </w:r>
      <w:proofErr w:type="gramEnd"/>
      <w:r w:rsidRPr="002D607C">
        <w:rPr>
          <w:rFonts w:ascii="Helvetica" w:eastAsia="Times New Roman" w:hAnsi="Helvetica" w:cs="Helvetica"/>
          <w:color w:val="333333"/>
          <w:sz w:val="21"/>
          <w:szCs w:val="21"/>
        </w:rPr>
        <w:t xml:space="preserve"> Use this parameter instead of </w:t>
      </w:r>
      <w:proofErr w:type="spellStart"/>
      <w:r w:rsidRPr="002D607C">
        <w:rPr>
          <w:rFonts w:ascii="Helvetica" w:eastAsia="Times New Roman" w:hAnsi="Helvetica" w:cs="Helvetica"/>
          <w:color w:val="333333"/>
          <w:sz w:val="21"/>
          <w:szCs w:val="21"/>
        </w:rPr>
        <w:t>ContextProjectName</w:t>
      </w:r>
      <w:proofErr w:type="spellEnd"/>
      <w:r w:rsidRPr="002D607C">
        <w:rPr>
          <w:rFonts w:ascii="Helvetica" w:eastAsia="Times New Roman" w:hAnsi="Helvetica" w:cs="Helvetica"/>
          <w:color w:val="333333"/>
          <w:sz w:val="21"/>
          <w:szCs w:val="21"/>
        </w:rPr>
        <w:t xml:space="preserve"> when the context is contained in a referenced assembly rather than in a project of the solution.</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AppDomainBaseDirectory</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lastRenderedPageBreak/>
        <w:t>Specifies the directory to use for the app-domain that is used for running Migrations code such that the app-domain is able to find all required assemblies.</w:t>
      </w:r>
      <w:proofErr w:type="gramEnd"/>
      <w:r w:rsidRPr="002D607C">
        <w:rPr>
          <w:rFonts w:ascii="Helvetica" w:eastAsia="Times New Roman" w:hAnsi="Helvetica" w:cs="Helvetica"/>
          <w:color w:val="333333"/>
          <w:sz w:val="21"/>
          <w:szCs w:val="21"/>
        </w:rPr>
        <w:t xml:space="preserve"> This is an advanced option that should only be needed if the solution contains several projects such that the assemblies needed for the context and configuration are not all referenced from either the project containing the context or the project containing the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Examples</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1 --------------------------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C:\PS&gt;Enable-Migrations</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Scaffold a migrations configuration in a project with only one context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2 --------------------------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C:\PS&gt;Enable-Migrations -Auto</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Scaffold a migrations configuration with automatic migrations enabled for a project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with only one context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3 --------------------------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C:\PS&gt;Enable-Migrations -</w:t>
            </w:r>
            <w:proofErr w:type="spellStart"/>
            <w:r w:rsidRPr="002D607C">
              <w:rPr>
                <w:rFonts w:ascii="Courier New" w:eastAsia="Times New Roman" w:hAnsi="Courier New" w:cs="Courier New"/>
                <w:color w:val="333333"/>
                <w:sz w:val="20"/>
                <w:szCs w:val="20"/>
              </w:rPr>
              <w:t>ContextTypeName</w:t>
            </w:r>
            <w:proofErr w:type="spellEnd"/>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MyContext</w:t>
            </w:r>
            <w:proofErr w:type="spellEnd"/>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MigrationsDirectory</w:t>
            </w:r>
            <w:proofErr w:type="spellEnd"/>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DirectoryName</w:t>
            </w:r>
            <w:proofErr w:type="spellEnd"/>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Scaffold a migrations configuration for a project with multiple contexts</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This scaffolds a migrations configuration for </w:t>
            </w:r>
            <w:proofErr w:type="spellStart"/>
            <w:r w:rsidRPr="002D607C">
              <w:rPr>
                <w:rFonts w:ascii="Courier New" w:eastAsia="Times New Roman" w:hAnsi="Courier New" w:cs="Courier New"/>
                <w:color w:val="333333"/>
                <w:sz w:val="20"/>
                <w:szCs w:val="20"/>
              </w:rPr>
              <w:t>MyContext</w:t>
            </w:r>
            <w:proofErr w:type="spellEnd"/>
            <w:r w:rsidRPr="002D607C">
              <w:rPr>
                <w:rFonts w:ascii="Courier New" w:eastAsia="Times New Roman" w:hAnsi="Courier New" w:cs="Courier New"/>
                <w:color w:val="333333"/>
                <w:sz w:val="20"/>
                <w:szCs w:val="20"/>
              </w:rPr>
              <w:t xml:space="preserve"> and will put the configuration</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and subsequent configurations in a new directory called "</w:t>
            </w:r>
            <w:proofErr w:type="spellStart"/>
            <w:r w:rsidRPr="002D607C">
              <w:rPr>
                <w:rFonts w:ascii="Courier New" w:eastAsia="Times New Roman" w:hAnsi="Courier New" w:cs="Courier New"/>
                <w:color w:val="333333"/>
                <w:sz w:val="20"/>
                <w:szCs w:val="20"/>
              </w:rPr>
              <w:t>DirectoryName</w:t>
            </w:r>
            <w:proofErr w:type="spellEnd"/>
            <w:r w:rsidRPr="002D607C">
              <w:rPr>
                <w:rFonts w:ascii="Courier New" w:eastAsia="Times New Roman" w:hAnsi="Courier New" w:cs="Courier New"/>
                <w:color w:val="333333"/>
                <w:sz w:val="20"/>
                <w:szCs w:val="20"/>
              </w:rPr>
              <w: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Enable-Migrations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Enable-Migrations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Enable-Migrations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Additional Information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The flag for enabling automatic migrations is saved in the </w:t>
      </w:r>
      <w:r w:rsidRPr="002D607C">
        <w:rPr>
          <w:rFonts w:ascii="Consolas" w:eastAsia="Times New Roman" w:hAnsi="Consolas" w:cs="Courier New"/>
          <w:color w:val="C7254E"/>
          <w:sz w:val="19"/>
          <w:szCs w:val="19"/>
          <w:shd w:val="clear" w:color="auto" w:fill="F9F2F4"/>
        </w:rPr>
        <w:t>Migrations\</w:t>
      </w:r>
      <w:proofErr w:type="spellStart"/>
      <w:r w:rsidRPr="002D607C">
        <w:rPr>
          <w:rFonts w:ascii="Consolas" w:eastAsia="Times New Roman" w:hAnsi="Consolas" w:cs="Courier New"/>
          <w:color w:val="C7254E"/>
          <w:sz w:val="19"/>
          <w:szCs w:val="19"/>
          <w:shd w:val="clear" w:color="auto" w:fill="F9F2F4"/>
        </w:rPr>
        <w:t>Configuration.cs</w:t>
      </w:r>
      <w:proofErr w:type="spellEnd"/>
      <w:r w:rsidRPr="002D607C">
        <w:rPr>
          <w:rFonts w:ascii="Helvetica" w:eastAsia="Times New Roman" w:hAnsi="Helvetica" w:cs="Helvetica"/>
          <w:color w:val="333333"/>
          <w:sz w:val="21"/>
          <w:szCs w:val="21"/>
        </w:rPr>
        <w:t> file, in the constructor. To later change the option, just change the assignment in the file.</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b/>
                <w:bCs/>
                <w:color w:val="0600FF"/>
                <w:sz w:val="20"/>
                <w:szCs w:val="20"/>
              </w:rPr>
              <w:t>public</w:t>
            </w:r>
            <w:r w:rsidRPr="002D607C">
              <w:rPr>
                <w:rFonts w:ascii="Courier New" w:eastAsia="Times New Roman" w:hAnsi="Courier New" w:cs="Courier New"/>
                <w:color w:val="333333"/>
                <w:sz w:val="20"/>
                <w:szCs w:val="20"/>
              </w:rPr>
              <w:t xml:space="preserve"> Configuration</w:t>
            </w:r>
            <w:r w:rsidRPr="002D607C">
              <w:rPr>
                <w:rFonts w:ascii="Courier New" w:eastAsia="Times New Roman" w:hAnsi="Courier New" w:cs="Courier New"/>
                <w:color w:val="008000"/>
                <w:sz w:val="20"/>
                <w:szCs w:val="20"/>
              </w:rPr>
              <w: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008000"/>
                <w:sz w:val="20"/>
                <w:szCs w:val="20"/>
              </w:rPr>
              <w: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AutomaticMigrationsEnabled</w:t>
            </w:r>
            <w:proofErr w:type="spellEnd"/>
            <w:r w:rsidRPr="002D607C">
              <w:rPr>
                <w:rFonts w:ascii="Courier New" w:eastAsia="Times New Roman" w:hAnsi="Courier New" w:cs="Courier New"/>
                <w:color w:val="333333"/>
                <w:sz w:val="20"/>
                <w:szCs w:val="20"/>
              </w:rPr>
              <w:t xml:space="preserve"> </w:t>
            </w:r>
            <w:r w:rsidRPr="002D607C">
              <w:rPr>
                <w:rFonts w:ascii="Courier New" w:eastAsia="Times New Roman" w:hAnsi="Courier New" w:cs="Courier New"/>
                <w:color w:val="008000"/>
                <w:sz w:val="20"/>
                <w:szCs w:val="20"/>
              </w:rPr>
              <w:t>=</w:t>
            </w:r>
            <w:r w:rsidRPr="002D607C">
              <w:rPr>
                <w:rFonts w:ascii="Courier New" w:eastAsia="Times New Roman" w:hAnsi="Courier New" w:cs="Courier New"/>
                <w:color w:val="333333"/>
                <w:sz w:val="20"/>
                <w:szCs w:val="20"/>
              </w:rPr>
              <w:t xml:space="preserve"> </w:t>
            </w:r>
            <w:r w:rsidRPr="002D607C">
              <w:rPr>
                <w:rFonts w:ascii="Courier New" w:eastAsia="Times New Roman" w:hAnsi="Courier New" w:cs="Courier New"/>
                <w:b/>
                <w:bCs/>
                <w:color w:val="0600FF"/>
                <w:sz w:val="20"/>
                <w:szCs w:val="20"/>
              </w:rPr>
              <w:t>false</w:t>
            </w:r>
            <w:r w:rsidRPr="002D607C">
              <w:rPr>
                <w:rFonts w:ascii="Courier New" w:eastAsia="Times New Roman" w:hAnsi="Courier New" w:cs="Courier New"/>
                <w:color w:val="008000"/>
                <w:sz w:val="20"/>
                <w:szCs w:val="20"/>
              </w:rPr>
              <w: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008000"/>
                <w:sz w:val="20"/>
                <w:szCs w:val="20"/>
              </w:rPr>
              <w:t>}</w:t>
            </w:r>
          </w:p>
        </w:tc>
      </w:tr>
    </w:tbl>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2" w:name="Add-Migration"/>
      <w:bookmarkEnd w:id="2"/>
      <w:r w:rsidRPr="002D607C">
        <w:rPr>
          <w:rFonts w:ascii="Helvetica" w:eastAsia="Times New Roman" w:hAnsi="Helvetica" w:cs="Helvetica"/>
          <w:color w:val="333333"/>
          <w:kern w:val="36"/>
          <w:sz w:val="54"/>
          <w:szCs w:val="54"/>
        </w:rPr>
        <w:t>Add-Migration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Scaffolds a migration script for any pending model changes.</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Add-Migration </w:t>
            </w:r>
            <w:bookmarkStart w:id="3" w:name="_GoBack"/>
            <w:r w:rsidRPr="002D607C">
              <w:rPr>
                <w:rFonts w:ascii="Courier New" w:eastAsia="Times New Roman" w:hAnsi="Courier New" w:cs="Courier New"/>
                <w:color w:val="333333"/>
                <w:sz w:val="20"/>
                <w:szCs w:val="20"/>
              </w:rPr>
              <w:t>[-Name</w:t>
            </w:r>
            <w:bookmarkEnd w:id="3"/>
            <w:r w:rsidRPr="002D607C">
              <w:rPr>
                <w:rFonts w:ascii="Courier New" w:eastAsia="Times New Roman" w:hAnsi="Courier New" w:cs="Courier New"/>
                <w:color w:val="333333"/>
                <w:sz w:val="20"/>
                <w:szCs w:val="20"/>
              </w:rPr>
              <w:t>] &lt;String&gt; [-Force]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w:t>
            </w:r>
            <w:r w:rsidRPr="002D607C">
              <w:rPr>
                <w:rFonts w:ascii="Courier New" w:eastAsia="Times New Roman" w:hAnsi="Courier New" w:cs="Courier New"/>
                <w:color w:val="333333"/>
                <w:sz w:val="20"/>
                <w:szCs w:val="20"/>
              </w:rPr>
              <w:lastRenderedPageBreak/>
              <w:t xml:space="preserve">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ConnectionStringName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IgnoreChanges</w:t>
            </w:r>
            <w:proofErr w:type="spellEnd"/>
            <w:r w:rsidRPr="002D607C">
              <w:rPr>
                <w:rFonts w:ascii="Courier New" w:eastAsia="Times New Roman" w:hAnsi="Courier New" w:cs="Courier New"/>
                <w:color w:val="333333"/>
                <w:sz w:val="20"/>
                <w:szCs w:val="20"/>
              </w:rPr>
              <w:t xml:space="preserv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Add-Migration [-Name] &lt;String&gt; [-Force]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ConnectionString</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ConnectionProviderName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IgnoreChanges</w:t>
            </w:r>
            <w:proofErr w:type="spellEnd"/>
            <w:r w:rsidRPr="002D607C">
              <w:rPr>
                <w:rFonts w:ascii="Courier New" w:eastAsia="Times New Roman" w:hAnsi="Courier New" w:cs="Courier New"/>
                <w:color w:val="333333"/>
                <w:sz w:val="20"/>
                <w:szCs w:val="20"/>
              </w:rPr>
              <w:t>]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lastRenderedPageBreak/>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Scaffolds a new migration script and adds it to the project.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-Name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the custom script.</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-Force [&lt;</w:t>
      </w:r>
      <w:proofErr w:type="spellStart"/>
      <w:r w:rsidRPr="002D607C">
        <w:rPr>
          <w:rFonts w:ascii="Helvetica" w:eastAsia="Times New Roman" w:hAnsi="Helvetica" w:cs="Helvetica"/>
          <w:color w:val="333333"/>
          <w:sz w:val="36"/>
          <w:szCs w:val="36"/>
        </w:rPr>
        <w:t>SwitchParameter</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that the migration user code be overwritten when re-scaffolding an existing migration.</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project that contains the migration configuration type to be used.</w:t>
      </w:r>
      <w:proofErr w:type="gramEnd"/>
      <w:r w:rsidRPr="002D607C">
        <w:rPr>
          <w:rFonts w:ascii="Helvetica" w:eastAsia="Times New Roman" w:hAnsi="Helvetica" w:cs="Helvetica"/>
          <w:color w:val="333333"/>
          <w:sz w:val="21"/>
          <w:szCs w:val="21"/>
        </w:rPr>
        <w:t xml:space="preserve">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the default project selected in package manager console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StartUpProjectName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configuration file to use for named connection strings.</w:t>
      </w:r>
      <w:proofErr w:type="gramEnd"/>
      <w:r w:rsidRPr="002D607C">
        <w:rPr>
          <w:rFonts w:ascii="Helvetica" w:eastAsia="Times New Roman" w:hAnsi="Helvetica" w:cs="Helvetica"/>
          <w:color w:val="333333"/>
          <w:sz w:val="21"/>
          <w:szCs w:val="21"/>
        </w:rPr>
        <w:t xml:space="preserve"> If omitted, the specified project’s configuration file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ConfigurationTypeName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migrations configuration to use.</w:t>
      </w:r>
      <w:proofErr w:type="gramEnd"/>
      <w:r w:rsidRPr="002D607C">
        <w:rPr>
          <w:rFonts w:ascii="Helvetica" w:eastAsia="Times New Roman" w:hAnsi="Helvetica" w:cs="Helvetica"/>
          <w:color w:val="333333"/>
          <w:sz w:val="21"/>
          <w:szCs w:val="21"/>
        </w:rPr>
        <w:t xml:space="preserve"> If omitted, migrations will attempt to locate a single migrations configuration type in the target project.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a connection string to use from the application’s configuration file.</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Specifies the </w:t>
      </w:r>
      <w:proofErr w:type="spellStart"/>
      <w:r w:rsidRPr="002D607C">
        <w:rPr>
          <w:rFonts w:ascii="Helvetica" w:eastAsia="Times New Roman" w:hAnsi="Helvetica" w:cs="Helvetica"/>
          <w:color w:val="333333"/>
          <w:sz w:val="21"/>
          <w:szCs w:val="21"/>
        </w:rPr>
        <w:t>the</w:t>
      </w:r>
      <w:proofErr w:type="spellEnd"/>
      <w:r w:rsidRPr="002D607C">
        <w:rPr>
          <w:rFonts w:ascii="Helvetica" w:eastAsia="Times New Roman" w:hAnsi="Helvetica" w:cs="Helvetica"/>
          <w:color w:val="333333"/>
          <w:sz w:val="21"/>
          <w:szCs w:val="21"/>
        </w:rPr>
        <w:t xml:space="preserve"> connection string to use. If omitted, the context’s default connection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ConnectionProviderName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provider invariant name of the connection string.</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lastRenderedPageBreak/>
        <w:t>-</w:t>
      </w:r>
      <w:proofErr w:type="spellStart"/>
      <w:r w:rsidRPr="002D607C">
        <w:rPr>
          <w:rFonts w:ascii="Helvetica" w:eastAsia="Times New Roman" w:hAnsi="Helvetica" w:cs="Helvetica"/>
          <w:color w:val="333333"/>
          <w:sz w:val="36"/>
          <w:szCs w:val="36"/>
        </w:rPr>
        <w:t>IgnoreChanges</w:t>
      </w:r>
      <w:proofErr w:type="spellEnd"/>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Scaffolds an empty migration ignoring any pending changes detected in the current model. This can be used to create an initial, empty migration to enable Migrations for an existing database. N.B. Doing this assumes that the target database schema is compatible with the current model.</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AppDomainBaseDirectory</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directory to use for the app-domain that is used for running Migrations code such that the app-domain is able to find all required assemblies.</w:t>
      </w:r>
      <w:proofErr w:type="gramEnd"/>
      <w:r w:rsidRPr="002D607C">
        <w:rPr>
          <w:rFonts w:ascii="Helvetica" w:eastAsia="Times New Roman" w:hAnsi="Helvetica" w:cs="Helvetica"/>
          <w:color w:val="333333"/>
          <w:sz w:val="21"/>
          <w:szCs w:val="21"/>
        </w:rPr>
        <w:t xml:space="preserve"> This is an advanced option that should only be needed if the solution contains several projects such that the assemblies needed for the context and configuration are not all referenced from either the project containing the context or the project containing the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1 --------------------------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C:\PS&gt;Add-Migration First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Scaffold a new migration named "First"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2 --------------------------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C:\PS&gt;Add-Migration First -</w:t>
            </w:r>
            <w:proofErr w:type="spellStart"/>
            <w:r w:rsidRPr="002D607C">
              <w:rPr>
                <w:rFonts w:ascii="Courier New" w:eastAsia="Times New Roman" w:hAnsi="Courier New" w:cs="Courier New"/>
                <w:color w:val="333333"/>
                <w:sz w:val="20"/>
                <w:szCs w:val="20"/>
              </w:rPr>
              <w:t>IgnoreChanges</w:t>
            </w:r>
            <w:proofErr w:type="spellEnd"/>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Scaffold an empty migration ignoring any pending changes detected in the current model.</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This can be used to create an initial, empty migration to enable Migrations for an existing</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gramStart"/>
            <w:r w:rsidRPr="002D607C">
              <w:rPr>
                <w:rFonts w:ascii="Courier New" w:eastAsia="Times New Roman" w:hAnsi="Courier New" w:cs="Courier New"/>
                <w:color w:val="333333"/>
                <w:sz w:val="20"/>
                <w:szCs w:val="20"/>
              </w:rPr>
              <w:t>database</w:t>
            </w:r>
            <w:proofErr w:type="gramEnd"/>
            <w:r w:rsidRPr="002D607C">
              <w:rPr>
                <w:rFonts w:ascii="Courier New" w:eastAsia="Times New Roman" w:hAnsi="Courier New" w:cs="Courier New"/>
                <w:color w:val="333333"/>
                <w:sz w:val="20"/>
                <w:szCs w:val="20"/>
              </w:rPr>
              <w:t>. N.B. Doing this assumes that the target database schema is compatible with the</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gramStart"/>
            <w:r w:rsidRPr="002D607C">
              <w:rPr>
                <w:rFonts w:ascii="Courier New" w:eastAsia="Times New Roman" w:hAnsi="Courier New" w:cs="Courier New"/>
                <w:color w:val="333333"/>
                <w:sz w:val="20"/>
                <w:szCs w:val="20"/>
              </w:rPr>
              <w:t>current</w:t>
            </w:r>
            <w:proofErr w:type="gramEnd"/>
            <w:r w:rsidRPr="002D607C">
              <w:rPr>
                <w:rFonts w:ascii="Courier New" w:eastAsia="Times New Roman" w:hAnsi="Courier New" w:cs="Courier New"/>
                <w:color w:val="333333"/>
                <w:sz w:val="20"/>
                <w:szCs w:val="20"/>
              </w:rPr>
              <w:t xml:space="preserve"> model.</w:t>
            </w:r>
          </w:p>
        </w:tc>
      </w:tr>
    </w:tbl>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Add-Migration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Add-Migration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Add-Migration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4" w:name="Update-Database"/>
      <w:bookmarkEnd w:id="4"/>
      <w:r w:rsidRPr="002D607C">
        <w:rPr>
          <w:rFonts w:ascii="Helvetica" w:eastAsia="Times New Roman" w:hAnsi="Helvetica" w:cs="Helvetica"/>
          <w:color w:val="333333"/>
          <w:kern w:val="36"/>
          <w:sz w:val="54"/>
          <w:szCs w:val="54"/>
        </w:rPr>
        <w:t>Update-Database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Applies any pending migrations to the database.</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Update-Database [-</w:t>
            </w:r>
            <w:proofErr w:type="spellStart"/>
            <w:r w:rsidRPr="002D607C">
              <w:rPr>
                <w:rFonts w:ascii="Courier New" w:eastAsia="Times New Roman" w:hAnsi="Courier New" w:cs="Courier New"/>
                <w:color w:val="333333"/>
                <w:sz w:val="20"/>
                <w:szCs w:val="20"/>
              </w:rPr>
              <w:t>SourceMigration</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TargetMigration</w:t>
            </w:r>
            <w:proofErr w:type="spellEnd"/>
            <w:r w:rsidRPr="002D607C">
              <w:rPr>
                <w:rFonts w:ascii="Courier New" w:eastAsia="Times New Roman" w:hAnsi="Courier New" w:cs="Courier New"/>
                <w:color w:val="333333"/>
                <w:sz w:val="20"/>
                <w:szCs w:val="20"/>
              </w:rPr>
              <w:t xml:space="preserve"> &lt;String&gt;] [-Script] [-Force]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ConnectionStringName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Update-Database [-</w:t>
            </w:r>
            <w:proofErr w:type="spellStart"/>
            <w:r w:rsidRPr="002D607C">
              <w:rPr>
                <w:rFonts w:ascii="Courier New" w:eastAsia="Times New Roman" w:hAnsi="Courier New" w:cs="Courier New"/>
                <w:color w:val="333333"/>
                <w:sz w:val="20"/>
                <w:szCs w:val="20"/>
              </w:rPr>
              <w:t>SourceMigration</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TargetMigration</w:t>
            </w:r>
            <w:proofErr w:type="spellEnd"/>
            <w:r w:rsidRPr="002D607C">
              <w:rPr>
                <w:rFonts w:ascii="Courier New" w:eastAsia="Times New Roman" w:hAnsi="Courier New" w:cs="Courier New"/>
                <w:color w:val="333333"/>
                <w:sz w:val="20"/>
                <w:szCs w:val="20"/>
              </w:rPr>
              <w:t xml:space="preserve"> &lt;String&gt;] [-Script] [-Force]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ConnectionString</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ConnectionProviderName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lastRenderedPageBreak/>
              <w:t xml:space="preserve">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lastRenderedPageBreak/>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Updates the database to the current model by applying pending migrations.</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SourceMigration</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Only valid with -Script. Specifies the name of a particular migration to use as the update’s starting point.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the last applied migration in the database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TargetMigration</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a particular migration to update the database to.</w:t>
      </w:r>
      <w:proofErr w:type="gramEnd"/>
      <w:r w:rsidRPr="002D607C">
        <w:rPr>
          <w:rFonts w:ascii="Helvetica" w:eastAsia="Times New Roman" w:hAnsi="Helvetica" w:cs="Helvetica"/>
          <w:color w:val="333333"/>
          <w:sz w:val="21"/>
          <w:szCs w:val="21"/>
        </w:rPr>
        <w:t xml:space="preserve">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the current model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-Script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Generate a SQL script rather than executing the pending changes directly.</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-Force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that data loss is acceptable during automatic migration of the database.</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project that contains the migration configuration type to be used.</w:t>
      </w:r>
      <w:proofErr w:type="gramEnd"/>
      <w:r w:rsidRPr="002D607C">
        <w:rPr>
          <w:rFonts w:ascii="Helvetica" w:eastAsia="Times New Roman" w:hAnsi="Helvetica" w:cs="Helvetica"/>
          <w:color w:val="333333"/>
          <w:sz w:val="21"/>
          <w:szCs w:val="21"/>
        </w:rPr>
        <w:t xml:space="preserve">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the default project selected in package manager console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StartUpProjectName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configuration file to use for named connection strings.</w:t>
      </w:r>
      <w:proofErr w:type="gramEnd"/>
      <w:r w:rsidRPr="002D607C">
        <w:rPr>
          <w:rFonts w:ascii="Helvetica" w:eastAsia="Times New Roman" w:hAnsi="Helvetica" w:cs="Helvetica"/>
          <w:color w:val="333333"/>
          <w:sz w:val="21"/>
          <w:szCs w:val="21"/>
        </w:rPr>
        <w:t xml:space="preserve"> If omitted, the specified project’s configuration file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ConfigurationTypeName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migrations configuration to use.</w:t>
      </w:r>
      <w:proofErr w:type="gramEnd"/>
      <w:r w:rsidRPr="002D607C">
        <w:rPr>
          <w:rFonts w:ascii="Helvetica" w:eastAsia="Times New Roman" w:hAnsi="Helvetica" w:cs="Helvetica"/>
          <w:color w:val="333333"/>
          <w:sz w:val="21"/>
          <w:szCs w:val="21"/>
        </w:rPr>
        <w:t xml:space="preserve"> If omitted, migrations will attempt to locate a single migrations configuration type in the target project.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a connection string to use from the application’s configuration file.</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Specifies the </w:t>
      </w:r>
      <w:proofErr w:type="spellStart"/>
      <w:r w:rsidRPr="002D607C">
        <w:rPr>
          <w:rFonts w:ascii="Helvetica" w:eastAsia="Times New Roman" w:hAnsi="Helvetica" w:cs="Helvetica"/>
          <w:color w:val="333333"/>
          <w:sz w:val="21"/>
          <w:szCs w:val="21"/>
        </w:rPr>
        <w:t>the</w:t>
      </w:r>
      <w:proofErr w:type="spellEnd"/>
      <w:r w:rsidRPr="002D607C">
        <w:rPr>
          <w:rFonts w:ascii="Helvetica" w:eastAsia="Times New Roman" w:hAnsi="Helvetica" w:cs="Helvetica"/>
          <w:color w:val="333333"/>
          <w:sz w:val="21"/>
          <w:szCs w:val="21"/>
        </w:rPr>
        <w:t xml:space="preserve"> connection string to use. If omitted, the context’s default connection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ConnectionProviderName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provider invariant name of the connection string.</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lastRenderedPageBreak/>
        <w:t>-</w:t>
      </w:r>
      <w:proofErr w:type="spellStart"/>
      <w:r w:rsidRPr="002D607C">
        <w:rPr>
          <w:rFonts w:ascii="Helvetica" w:eastAsia="Times New Roman" w:hAnsi="Helvetica" w:cs="Helvetica"/>
          <w:color w:val="333333"/>
          <w:sz w:val="36"/>
          <w:szCs w:val="36"/>
        </w:rPr>
        <w:t>AppDomainBaseDirectory</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directory to use for the app-domain that is used for running Migrations code such that the app-domain is able to find all required assemblies.</w:t>
      </w:r>
      <w:proofErr w:type="gramEnd"/>
      <w:r w:rsidRPr="002D607C">
        <w:rPr>
          <w:rFonts w:ascii="Helvetica" w:eastAsia="Times New Roman" w:hAnsi="Helvetica" w:cs="Helvetica"/>
          <w:color w:val="333333"/>
          <w:sz w:val="21"/>
          <w:szCs w:val="21"/>
        </w:rPr>
        <w:t xml:space="preserve"> This is an advanced option that should only be needed if the solution contains several projects such that the assemblies needed for the context and configuration are not all referenced from either the project containing the context or the project containing the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Examples</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1 --------------------------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Update the database to the latest migration</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2 --------------------------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 -</w:t>
            </w:r>
            <w:proofErr w:type="spellStart"/>
            <w:r w:rsidRPr="002D607C">
              <w:rPr>
                <w:rFonts w:ascii="Courier New" w:eastAsia="Times New Roman" w:hAnsi="Courier New" w:cs="Courier New"/>
                <w:color w:val="333333"/>
                <w:sz w:val="20"/>
                <w:szCs w:val="20"/>
              </w:rPr>
              <w:t>TargetMigration</w:t>
            </w:r>
            <w:proofErr w:type="spellEnd"/>
            <w:r w:rsidRPr="002D607C">
              <w:rPr>
                <w:rFonts w:ascii="Courier New" w:eastAsia="Times New Roman" w:hAnsi="Courier New" w:cs="Courier New"/>
                <w:color w:val="333333"/>
                <w:sz w:val="20"/>
                <w:szCs w:val="20"/>
              </w:rPr>
              <w:t xml:space="preserve"> Second</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Update database to a migration named "Second"</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This will apply migrations if the target hasn't been applied or roll back migrations</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if it has</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3 --------------------------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 -Script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Generate a script to update the database from </w:t>
            </w:r>
            <w:proofErr w:type="spellStart"/>
            <w:r w:rsidRPr="002D607C">
              <w:rPr>
                <w:rFonts w:ascii="Courier New" w:eastAsia="Times New Roman" w:hAnsi="Courier New" w:cs="Courier New"/>
                <w:color w:val="333333"/>
                <w:sz w:val="20"/>
                <w:szCs w:val="20"/>
              </w:rPr>
              <w:t>it's</w:t>
            </w:r>
            <w:proofErr w:type="spellEnd"/>
            <w:r w:rsidRPr="002D607C">
              <w:rPr>
                <w:rFonts w:ascii="Courier New" w:eastAsia="Times New Roman" w:hAnsi="Courier New" w:cs="Courier New"/>
                <w:color w:val="333333"/>
                <w:sz w:val="20"/>
                <w:szCs w:val="20"/>
              </w:rPr>
              <w:t xml:space="preserve"> current state  to the latest migration</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4 --------------------------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 -Script -</w:t>
            </w:r>
            <w:proofErr w:type="spellStart"/>
            <w:r w:rsidRPr="002D607C">
              <w:rPr>
                <w:rFonts w:ascii="Courier New" w:eastAsia="Times New Roman" w:hAnsi="Courier New" w:cs="Courier New"/>
                <w:color w:val="333333"/>
                <w:sz w:val="20"/>
                <w:szCs w:val="20"/>
              </w:rPr>
              <w:t>SourceMigration</w:t>
            </w:r>
            <w:proofErr w:type="spellEnd"/>
            <w:r w:rsidRPr="002D607C">
              <w:rPr>
                <w:rFonts w:ascii="Courier New" w:eastAsia="Times New Roman" w:hAnsi="Courier New" w:cs="Courier New"/>
                <w:color w:val="333333"/>
                <w:sz w:val="20"/>
                <w:szCs w:val="20"/>
              </w:rPr>
              <w:t xml:space="preserve"> Second -</w:t>
            </w:r>
            <w:proofErr w:type="spellStart"/>
            <w:r w:rsidRPr="002D607C">
              <w:rPr>
                <w:rFonts w:ascii="Courier New" w:eastAsia="Times New Roman" w:hAnsi="Courier New" w:cs="Courier New"/>
                <w:color w:val="333333"/>
                <w:sz w:val="20"/>
                <w:szCs w:val="20"/>
              </w:rPr>
              <w:t>TargetMigration</w:t>
            </w:r>
            <w:proofErr w:type="spellEnd"/>
            <w:r w:rsidRPr="002D607C">
              <w:rPr>
                <w:rFonts w:ascii="Courier New" w:eastAsia="Times New Roman" w:hAnsi="Courier New" w:cs="Courier New"/>
                <w:color w:val="333333"/>
                <w:sz w:val="20"/>
                <w:szCs w:val="20"/>
              </w:rPr>
              <w:t xml:space="preserve"> First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Generate a script to migrate the database from a specified start migration</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named "Second" to a specified target migration named "First"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5 --------------------------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 -Script -</w:t>
            </w:r>
            <w:proofErr w:type="spellStart"/>
            <w:r w:rsidRPr="002D607C">
              <w:rPr>
                <w:rFonts w:ascii="Courier New" w:eastAsia="Times New Roman" w:hAnsi="Courier New" w:cs="Courier New"/>
                <w:color w:val="333333"/>
                <w:sz w:val="20"/>
                <w:szCs w:val="20"/>
              </w:rPr>
              <w:t>SourceMigration</w:t>
            </w:r>
            <w:proofErr w:type="spellEnd"/>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InitialDatabase</w:t>
            </w:r>
            <w:proofErr w:type="spellEnd"/>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Generate a script that can upgrade a database currently at any version to the latest version.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The generated script includes logic to check the __</w:t>
            </w:r>
            <w:proofErr w:type="spellStart"/>
            <w:r w:rsidRPr="002D607C">
              <w:rPr>
                <w:rFonts w:ascii="Courier New" w:eastAsia="Times New Roman" w:hAnsi="Courier New" w:cs="Courier New"/>
                <w:color w:val="333333"/>
                <w:sz w:val="20"/>
                <w:szCs w:val="20"/>
              </w:rPr>
              <w:t>MigrationsHistory</w:t>
            </w:r>
            <w:proofErr w:type="spellEnd"/>
            <w:r w:rsidRPr="002D607C">
              <w:rPr>
                <w:rFonts w:ascii="Courier New" w:eastAsia="Times New Roman" w:hAnsi="Courier New" w:cs="Courier New"/>
                <w:color w:val="333333"/>
                <w:sz w:val="20"/>
                <w:szCs w:val="20"/>
              </w:rPr>
              <w:t xml:space="preserve"> table and only apply changes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gramStart"/>
            <w:r w:rsidRPr="002D607C">
              <w:rPr>
                <w:rFonts w:ascii="Courier New" w:eastAsia="Times New Roman" w:hAnsi="Courier New" w:cs="Courier New"/>
                <w:color w:val="333333"/>
                <w:sz w:val="20"/>
                <w:szCs w:val="20"/>
              </w:rPr>
              <w:t>that</w:t>
            </w:r>
            <w:proofErr w:type="gramEnd"/>
            <w:r w:rsidRPr="002D607C">
              <w:rPr>
                <w:rFonts w:ascii="Courier New" w:eastAsia="Times New Roman" w:hAnsi="Courier New" w:cs="Courier New"/>
                <w:color w:val="333333"/>
                <w:sz w:val="20"/>
                <w:szCs w:val="20"/>
              </w:rPr>
              <w:t xml:space="preserve"> haven't been previously applied.</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EXAMPLE 6 --------------------------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C:\PS&gt;Update-Database -</w:t>
            </w:r>
            <w:proofErr w:type="spellStart"/>
            <w:r w:rsidRPr="002D607C">
              <w:rPr>
                <w:rFonts w:ascii="Courier New" w:eastAsia="Times New Roman" w:hAnsi="Courier New" w:cs="Courier New"/>
                <w:color w:val="333333"/>
                <w:sz w:val="20"/>
                <w:szCs w:val="20"/>
              </w:rPr>
              <w:t>TargetMigration</w:t>
            </w:r>
            <w:proofErr w:type="spellEnd"/>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InitialDatabase</w:t>
            </w:r>
            <w:proofErr w:type="spellEnd"/>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Runs the Down method to roll-back any migrations that have been applied to the database</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Update-Database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Update-Database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Update-Database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lastRenderedPageBreak/>
        <w:t>Additional Information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The command always runs any pending code-based migrations first. If the database is still incompatible with the model the additional changes required are applied as </w:t>
      </w:r>
      <w:proofErr w:type="gramStart"/>
      <w:r w:rsidRPr="002D607C">
        <w:rPr>
          <w:rFonts w:ascii="Helvetica" w:eastAsia="Times New Roman" w:hAnsi="Helvetica" w:cs="Helvetica"/>
          <w:color w:val="333333"/>
          <w:sz w:val="21"/>
          <w:szCs w:val="21"/>
        </w:rPr>
        <w:t>an</w:t>
      </w:r>
      <w:proofErr w:type="gramEnd"/>
      <w:r w:rsidRPr="002D607C">
        <w:rPr>
          <w:rFonts w:ascii="Helvetica" w:eastAsia="Times New Roman" w:hAnsi="Helvetica" w:cs="Helvetica"/>
          <w:color w:val="333333"/>
          <w:sz w:val="21"/>
          <w:szCs w:val="21"/>
        </w:rPr>
        <w:t xml:space="preserve"> separate automatic migration step if automatic migrations are enabled. If automatic migrations are disabled an error message is shown.</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5" w:name="Get-Migrations"/>
      <w:bookmarkEnd w:id="5"/>
      <w:r w:rsidRPr="002D607C">
        <w:rPr>
          <w:rFonts w:ascii="Helvetica" w:eastAsia="Times New Roman" w:hAnsi="Helvetica" w:cs="Helvetica"/>
          <w:color w:val="333333"/>
          <w:kern w:val="36"/>
          <w:sz w:val="54"/>
          <w:szCs w:val="54"/>
        </w:rPr>
        <w:t>Get-Migrations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Displays the migrations that have been applied to the target database.</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Get-Migrations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ConnectionStringName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Get-Migrations [-</w:t>
            </w:r>
            <w:proofErr w:type="spellStart"/>
            <w:r w:rsidRPr="002D607C">
              <w:rPr>
                <w:rFonts w:ascii="Courier New" w:eastAsia="Times New Roman" w:hAnsi="Courier New" w:cs="Courier New"/>
                <w:color w:val="333333"/>
                <w:sz w:val="20"/>
                <w:szCs w:val="20"/>
              </w:rPr>
              <w:t>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StartUpProjectName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ConfigurationTypeName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ConnectionString</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ConnectionProviderName</w:t>
            </w:r>
            <w:proofErr w:type="spellEnd"/>
            <w:r w:rsidRPr="002D607C">
              <w:rPr>
                <w:rFonts w:ascii="Courier New" w:eastAsia="Times New Roman" w:hAnsi="Courier New" w:cs="Courier New"/>
                <w:color w:val="333333"/>
                <w:sz w:val="20"/>
                <w:szCs w:val="20"/>
              </w:rPr>
              <w:t xml:space="preserve"> &lt;String&gt; [-</w:t>
            </w:r>
            <w:proofErr w:type="spellStart"/>
            <w:r w:rsidRPr="002D607C">
              <w:rPr>
                <w:rFonts w:ascii="Courier New" w:eastAsia="Times New Roman" w:hAnsi="Courier New" w:cs="Courier New"/>
                <w:color w:val="333333"/>
                <w:sz w:val="20"/>
                <w:szCs w:val="20"/>
              </w:rPr>
              <w:t>AppDomainBaseDirectory</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Displays the migrations that have been applied to the target database.</w:t>
      </w:r>
      <w:proofErr w:type="gramEnd"/>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project that contains the migration configuration type to be used.</w:t>
      </w:r>
      <w:proofErr w:type="gramEnd"/>
      <w:r w:rsidRPr="002D607C">
        <w:rPr>
          <w:rFonts w:ascii="Helvetica" w:eastAsia="Times New Roman" w:hAnsi="Helvetica" w:cs="Helvetica"/>
          <w:color w:val="333333"/>
          <w:sz w:val="21"/>
          <w:szCs w:val="21"/>
        </w:rPr>
        <w:t xml:space="preserve"> If </w:t>
      </w:r>
      <w:proofErr w:type="spellStart"/>
      <w:r w:rsidRPr="002D607C">
        <w:rPr>
          <w:rFonts w:ascii="Helvetica" w:eastAsia="Times New Roman" w:hAnsi="Helvetica" w:cs="Helvetica"/>
          <w:color w:val="333333"/>
          <w:sz w:val="21"/>
          <w:szCs w:val="21"/>
        </w:rPr>
        <w:t>ommitted</w:t>
      </w:r>
      <w:proofErr w:type="spellEnd"/>
      <w:r w:rsidRPr="002D607C">
        <w:rPr>
          <w:rFonts w:ascii="Helvetica" w:eastAsia="Times New Roman" w:hAnsi="Helvetica" w:cs="Helvetica"/>
          <w:color w:val="333333"/>
          <w:sz w:val="21"/>
          <w:szCs w:val="21"/>
        </w:rPr>
        <w:t>, the default project selected in package manager console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StartUpProjectName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configuration file to use for named connection strings.</w:t>
      </w:r>
      <w:proofErr w:type="gramEnd"/>
      <w:r w:rsidRPr="002D607C">
        <w:rPr>
          <w:rFonts w:ascii="Helvetica" w:eastAsia="Times New Roman" w:hAnsi="Helvetica" w:cs="Helvetica"/>
          <w:color w:val="333333"/>
          <w:sz w:val="21"/>
          <w:szCs w:val="21"/>
        </w:rPr>
        <w:t xml:space="preserve"> If omitted, the specified project’s configuration file is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ConfigurationTypeName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migrations configuration to use.</w:t>
      </w:r>
      <w:proofErr w:type="gramEnd"/>
      <w:r w:rsidRPr="002D607C">
        <w:rPr>
          <w:rFonts w:ascii="Helvetica" w:eastAsia="Times New Roman" w:hAnsi="Helvetica" w:cs="Helvetica"/>
          <w:color w:val="333333"/>
          <w:sz w:val="21"/>
          <w:szCs w:val="21"/>
        </w:rPr>
        <w:t xml:space="preserve"> If omitted, migrations will attempt to locate a single migrations configuration type in the target project.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name of a connection string to use from the application’s configuration file.</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ConnectionString</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Specifies the </w:t>
      </w:r>
      <w:proofErr w:type="spellStart"/>
      <w:r w:rsidRPr="002D607C">
        <w:rPr>
          <w:rFonts w:ascii="Helvetica" w:eastAsia="Times New Roman" w:hAnsi="Helvetica" w:cs="Helvetica"/>
          <w:color w:val="333333"/>
          <w:sz w:val="21"/>
          <w:szCs w:val="21"/>
        </w:rPr>
        <w:t>the</w:t>
      </w:r>
      <w:proofErr w:type="spellEnd"/>
      <w:r w:rsidRPr="002D607C">
        <w:rPr>
          <w:rFonts w:ascii="Helvetica" w:eastAsia="Times New Roman" w:hAnsi="Helvetica" w:cs="Helvetica"/>
          <w:color w:val="333333"/>
          <w:sz w:val="21"/>
          <w:szCs w:val="21"/>
        </w:rPr>
        <w:t xml:space="preserve"> connection string to use. If omitted, the context’s default connection will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lastRenderedPageBreak/>
        <w:t>-</w:t>
      </w:r>
      <w:proofErr w:type="spellStart"/>
      <w:r w:rsidRPr="002D607C">
        <w:rPr>
          <w:rFonts w:ascii="Helvetica" w:eastAsia="Times New Roman" w:hAnsi="Helvetica" w:cs="Helvetica"/>
          <w:color w:val="333333"/>
          <w:sz w:val="36"/>
          <w:szCs w:val="36"/>
        </w:rPr>
        <w:t>ConnectionProviderName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provider invariant name of the connection string.</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AppDomainBaseDirectory</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Specifies the directory to use for the app-domain that is used for running Migrations code such that the app-domain is able to find all required assemblies.</w:t>
      </w:r>
      <w:proofErr w:type="gramEnd"/>
      <w:r w:rsidRPr="002D607C">
        <w:rPr>
          <w:rFonts w:ascii="Helvetica" w:eastAsia="Times New Roman" w:hAnsi="Helvetica" w:cs="Helvetica"/>
          <w:color w:val="333333"/>
          <w:sz w:val="21"/>
          <w:szCs w:val="21"/>
        </w:rPr>
        <w:t xml:space="preserve"> This is an advanced option that should only be needed if the solution contains several projects such that the assemblies needed for the context and configuration are not all referenced from either the project containing the context or the project containing the migrations.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Get-Migrations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Get-Migrations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Get-Migrations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6" w:name="Add-EFProvider"/>
      <w:bookmarkEnd w:id="6"/>
      <w:r w:rsidRPr="002D607C">
        <w:rPr>
          <w:rFonts w:ascii="Helvetica" w:eastAsia="Times New Roman" w:hAnsi="Helvetica" w:cs="Helvetica"/>
          <w:color w:val="333333"/>
          <w:kern w:val="36"/>
          <w:sz w:val="54"/>
          <w:szCs w:val="54"/>
        </w:rPr>
        <w:t>Add-</w:t>
      </w:r>
      <w:proofErr w:type="spellStart"/>
      <w:r w:rsidRPr="002D607C">
        <w:rPr>
          <w:rFonts w:ascii="Helvetica" w:eastAsia="Times New Roman" w:hAnsi="Helvetica" w:cs="Helvetica"/>
          <w:color w:val="333333"/>
          <w:kern w:val="36"/>
          <w:sz w:val="54"/>
          <w:szCs w:val="54"/>
        </w:rPr>
        <w:t>EFProvider</w:t>
      </w:r>
      <w:proofErr w:type="spellEnd"/>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Adds or updates an Entity Framework provider entry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p w:rsidR="002D607C" w:rsidRPr="002D607C" w:rsidRDefault="002D607C" w:rsidP="002D607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D607C">
        <w:rPr>
          <w:rFonts w:ascii="Consolas" w:eastAsia="Times New Roman" w:hAnsi="Consolas" w:cs="Courier New"/>
          <w:color w:val="333333"/>
          <w:sz w:val="20"/>
          <w:szCs w:val="20"/>
        </w:rPr>
        <w:t>Add-</w:t>
      </w:r>
      <w:proofErr w:type="spellStart"/>
      <w:r w:rsidRPr="002D607C">
        <w:rPr>
          <w:rFonts w:ascii="Consolas" w:eastAsia="Times New Roman" w:hAnsi="Consolas" w:cs="Courier New"/>
          <w:color w:val="333333"/>
          <w:sz w:val="20"/>
          <w:szCs w:val="20"/>
        </w:rPr>
        <w:t>EFProvider</w:t>
      </w:r>
      <w:proofErr w:type="spellEnd"/>
      <w:r w:rsidRPr="002D607C">
        <w:rPr>
          <w:rFonts w:ascii="Consolas" w:eastAsia="Times New Roman" w:hAnsi="Consolas" w:cs="Courier New"/>
          <w:color w:val="333333"/>
          <w:sz w:val="20"/>
          <w:szCs w:val="20"/>
        </w:rPr>
        <w:t xml:space="preserve"> [-Project] &lt;Object&gt; [-</w:t>
      </w:r>
      <w:proofErr w:type="spellStart"/>
      <w:r w:rsidRPr="002D607C">
        <w:rPr>
          <w:rFonts w:ascii="Consolas" w:eastAsia="Times New Roman" w:hAnsi="Consolas" w:cs="Courier New"/>
          <w:color w:val="333333"/>
          <w:sz w:val="20"/>
          <w:szCs w:val="20"/>
        </w:rPr>
        <w:t>InvariantName</w:t>
      </w:r>
      <w:proofErr w:type="spellEnd"/>
      <w:r w:rsidRPr="002D607C">
        <w:rPr>
          <w:rFonts w:ascii="Consolas" w:eastAsia="Times New Roman" w:hAnsi="Consolas" w:cs="Courier New"/>
          <w:color w:val="333333"/>
          <w:sz w:val="20"/>
          <w:szCs w:val="20"/>
        </w:rPr>
        <w:t>] &lt;String&gt; [-</w:t>
      </w:r>
      <w:proofErr w:type="spellStart"/>
      <w:r w:rsidRPr="002D607C">
        <w:rPr>
          <w:rFonts w:ascii="Consolas" w:eastAsia="Times New Roman" w:hAnsi="Consolas" w:cs="Courier New"/>
          <w:color w:val="333333"/>
          <w:sz w:val="20"/>
          <w:szCs w:val="20"/>
        </w:rPr>
        <w:t>TypeName</w:t>
      </w:r>
      <w:proofErr w:type="spellEnd"/>
      <w:r w:rsidRPr="002D607C">
        <w:rPr>
          <w:rFonts w:ascii="Consolas" w:eastAsia="Times New Roman" w:hAnsi="Consolas" w:cs="Courier New"/>
          <w:color w:val="333333"/>
          <w:sz w:val="20"/>
          <w:szCs w:val="20"/>
        </w:rPr>
        <w:t>] &lt;String&gt; [&lt;</w:t>
      </w:r>
      <w:proofErr w:type="spellStart"/>
      <w:r w:rsidRPr="002D607C">
        <w:rPr>
          <w:rFonts w:ascii="Consolas" w:eastAsia="Times New Roman" w:hAnsi="Consolas" w:cs="Courier New"/>
          <w:color w:val="333333"/>
          <w:sz w:val="20"/>
          <w:szCs w:val="20"/>
        </w:rPr>
        <w:t>CommonParameters</w:t>
      </w:r>
      <w:proofErr w:type="spellEnd"/>
      <w:r w:rsidRPr="002D607C">
        <w:rPr>
          <w:rFonts w:ascii="Consolas" w:eastAsia="Times New Roman" w:hAnsi="Consolas" w:cs="Courier New"/>
          <w:color w:val="333333"/>
          <w:sz w:val="20"/>
          <w:szCs w:val="20"/>
        </w:rPr>
        <w:t>&gt;]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Adds an entry into the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 xml:space="preserve">’ section of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for the specified provider invariant name and provider type.</w:t>
      </w:r>
      <w:proofErr w:type="gramEnd"/>
      <w:r w:rsidRPr="002D607C">
        <w:rPr>
          <w:rFonts w:ascii="Helvetica" w:eastAsia="Times New Roman" w:hAnsi="Helvetica" w:cs="Helvetica"/>
          <w:color w:val="333333"/>
          <w:sz w:val="21"/>
          <w:szCs w:val="21"/>
        </w:rPr>
        <w:t xml:space="preserve"> If an entry for the given invariant name already exists, then that entry is updated with the given type name, unless the given type name already matches, in which case no action is taken. The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 xml:space="preserve">’ section is added if it does not exist. The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is automatically saved if and only if a change was made.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command is typically used only by Entity Framework provider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packages and is run from the ‘install.ps1’ script.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-Project &lt;Object&gt;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The Visual Studio project to update.</w:t>
      </w:r>
      <w:proofErr w:type="gramEnd"/>
      <w:r w:rsidRPr="002D607C">
        <w:rPr>
          <w:rFonts w:ascii="Helvetica" w:eastAsia="Times New Roman" w:hAnsi="Helvetica" w:cs="Helvetica"/>
          <w:color w:val="333333"/>
          <w:sz w:val="21"/>
          <w:szCs w:val="21"/>
        </w:rPr>
        <w:t xml:space="preserve"> When running in the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install.ps1 script the ‘$project’ variable provided as part of that script should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lastRenderedPageBreak/>
        <w:t>-</w:t>
      </w:r>
      <w:proofErr w:type="spellStart"/>
      <w:r w:rsidRPr="002D607C">
        <w:rPr>
          <w:rFonts w:ascii="Helvetica" w:eastAsia="Times New Roman" w:hAnsi="Helvetica" w:cs="Helvetica"/>
          <w:color w:val="333333"/>
          <w:sz w:val="36"/>
          <w:szCs w:val="36"/>
        </w:rPr>
        <w:t>InvariantName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The provider invariant name that uniquely identifies this provider.</w:t>
      </w:r>
      <w:proofErr w:type="gramEnd"/>
      <w:r w:rsidRPr="002D607C">
        <w:rPr>
          <w:rFonts w:ascii="Helvetica" w:eastAsia="Times New Roman" w:hAnsi="Helvetica" w:cs="Helvetica"/>
          <w:color w:val="333333"/>
          <w:sz w:val="21"/>
          <w:szCs w:val="21"/>
        </w:rPr>
        <w:t xml:space="preserve"> For example, the Microsoft SQL Server provider is registered with the invariant name ‘</w:t>
      </w:r>
      <w:proofErr w:type="spellStart"/>
      <w:r w:rsidRPr="002D607C">
        <w:rPr>
          <w:rFonts w:ascii="Helvetica" w:eastAsia="Times New Roman" w:hAnsi="Helvetica" w:cs="Helvetica"/>
          <w:color w:val="333333"/>
          <w:sz w:val="21"/>
          <w:szCs w:val="21"/>
        </w:rPr>
        <w:t>System.Data.SqlClient</w:t>
      </w:r>
      <w:proofErr w:type="spellEnd"/>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The assembly-qualified type name of the provider-specific type that inherits from ‘</w:t>
      </w:r>
      <w:proofErr w:type="spellStart"/>
      <w:r w:rsidRPr="002D607C">
        <w:rPr>
          <w:rFonts w:ascii="Helvetica" w:eastAsia="Times New Roman" w:hAnsi="Helvetica" w:cs="Helvetica"/>
          <w:color w:val="333333"/>
          <w:sz w:val="21"/>
          <w:szCs w:val="21"/>
        </w:rPr>
        <w:t>System.Data.Entity.Core.Common.DbProviderServices</w:t>
      </w:r>
      <w:proofErr w:type="spellEnd"/>
      <w:r w:rsidRPr="002D607C">
        <w:rPr>
          <w:rFonts w:ascii="Helvetica" w:eastAsia="Times New Roman" w:hAnsi="Helvetica" w:cs="Helvetica"/>
          <w:color w:val="333333"/>
          <w:sz w:val="21"/>
          <w:szCs w:val="21"/>
        </w:rPr>
        <w:t>’.</w:t>
      </w:r>
      <w:proofErr w:type="gramEnd"/>
      <w:r w:rsidRPr="002D607C">
        <w:rPr>
          <w:rFonts w:ascii="Helvetica" w:eastAsia="Times New Roman" w:hAnsi="Helvetica" w:cs="Helvetica"/>
          <w:color w:val="333333"/>
          <w:sz w:val="21"/>
          <w:szCs w:val="21"/>
        </w:rPr>
        <w:t xml:space="preserve"> For example, for the Microsoft SQL Server provider, this type is ‘</w:t>
      </w:r>
      <w:proofErr w:type="spellStart"/>
      <w:r w:rsidRPr="002D607C">
        <w:rPr>
          <w:rFonts w:ascii="Helvetica" w:eastAsia="Times New Roman" w:hAnsi="Helvetica" w:cs="Helvetica"/>
          <w:color w:val="333333"/>
          <w:sz w:val="21"/>
          <w:szCs w:val="21"/>
        </w:rPr>
        <w:t>System.Data.Entity.SqlServer.SqlProviderServices</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EntityFramework.SqlServer</w:t>
      </w:r>
      <w:proofErr w:type="spellEnd"/>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EFProvider</w:t>
      </w:r>
      <w:proofErr w:type="spellEnd"/>
      <w:r w:rsidRPr="002D607C">
        <w:rPr>
          <w:rFonts w:ascii="Consolas" w:eastAsia="Times New Roman" w:hAnsi="Consolas" w:cs="Courier New"/>
          <w:color w:val="C7254E"/>
          <w:sz w:val="19"/>
          <w:szCs w:val="19"/>
          <w:shd w:val="clear" w:color="auto" w:fill="F9F2F4"/>
        </w:rPr>
        <w:t xml:space="preserve">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EFProvider</w:t>
      </w:r>
      <w:proofErr w:type="spellEnd"/>
      <w:r w:rsidRPr="002D607C">
        <w:rPr>
          <w:rFonts w:ascii="Consolas" w:eastAsia="Times New Roman" w:hAnsi="Consolas" w:cs="Courier New"/>
          <w:color w:val="C7254E"/>
          <w:sz w:val="19"/>
          <w:szCs w:val="19"/>
          <w:shd w:val="clear" w:color="auto" w:fill="F9F2F4"/>
        </w:rPr>
        <w:t xml:space="preserve">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EFProvider</w:t>
      </w:r>
      <w:proofErr w:type="spellEnd"/>
      <w:r w:rsidRPr="002D607C">
        <w:rPr>
          <w:rFonts w:ascii="Consolas" w:eastAsia="Times New Roman" w:hAnsi="Consolas" w:cs="Courier New"/>
          <w:color w:val="C7254E"/>
          <w:sz w:val="19"/>
          <w:szCs w:val="19"/>
          <w:shd w:val="clear" w:color="auto" w:fill="F9F2F4"/>
        </w:rPr>
        <w:t xml:space="preserve">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7" w:name="Add-EFDefaultConnectionFactory"/>
      <w:bookmarkEnd w:id="7"/>
      <w:r w:rsidRPr="002D607C">
        <w:rPr>
          <w:rFonts w:ascii="Helvetica" w:eastAsia="Times New Roman" w:hAnsi="Helvetica" w:cs="Helvetica"/>
          <w:color w:val="333333"/>
          <w:kern w:val="36"/>
          <w:sz w:val="54"/>
          <w:szCs w:val="54"/>
        </w:rPr>
        <w:t>Add-</w:t>
      </w:r>
      <w:proofErr w:type="spellStart"/>
      <w:r w:rsidRPr="002D607C">
        <w:rPr>
          <w:rFonts w:ascii="Helvetica" w:eastAsia="Times New Roman" w:hAnsi="Helvetica" w:cs="Helvetica"/>
          <w:color w:val="333333"/>
          <w:kern w:val="36"/>
          <w:sz w:val="54"/>
          <w:szCs w:val="54"/>
        </w:rPr>
        <w:t>EFDefaultConnectionFactory</w:t>
      </w:r>
      <w:proofErr w:type="spellEnd"/>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Adds or updates an Entity Framework default connection factory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Add-</w:t>
            </w:r>
            <w:proofErr w:type="spellStart"/>
            <w:r w:rsidRPr="002D607C">
              <w:rPr>
                <w:rFonts w:ascii="Courier New" w:eastAsia="Times New Roman" w:hAnsi="Courier New" w:cs="Courier New"/>
                <w:color w:val="333333"/>
                <w:sz w:val="20"/>
                <w:szCs w:val="20"/>
              </w:rPr>
              <w:t>EFDefaultConnectionFactory</w:t>
            </w:r>
            <w:proofErr w:type="spellEnd"/>
            <w:r w:rsidRPr="002D607C">
              <w:rPr>
                <w:rFonts w:ascii="Courier New" w:eastAsia="Times New Roman" w:hAnsi="Courier New" w:cs="Courier New"/>
                <w:color w:val="333333"/>
                <w:sz w:val="20"/>
                <w:szCs w:val="20"/>
              </w:rPr>
              <w:t xml:space="preserve"> [-Project] &lt;Object&gt; [-</w:t>
            </w:r>
            <w:proofErr w:type="spellStart"/>
            <w:r w:rsidRPr="002D607C">
              <w:rPr>
                <w:rFonts w:ascii="Courier New" w:eastAsia="Times New Roman" w:hAnsi="Courier New" w:cs="Courier New"/>
                <w:color w:val="333333"/>
                <w:sz w:val="20"/>
                <w:szCs w:val="20"/>
              </w:rPr>
              <w:t>TypeName</w:t>
            </w:r>
            <w:proofErr w:type="spellEnd"/>
            <w:r w:rsidRPr="002D607C">
              <w:rPr>
                <w:rFonts w:ascii="Courier New" w:eastAsia="Times New Roman" w:hAnsi="Courier New" w:cs="Courier New"/>
                <w:color w:val="333333"/>
                <w:sz w:val="20"/>
                <w:szCs w:val="20"/>
              </w:rPr>
              <w:t xml:space="preserve">] &lt;String&gt; </w:t>
            </w:r>
          </w:p>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 xml:space="preserve">  [-</w:t>
            </w:r>
            <w:proofErr w:type="spellStart"/>
            <w:r w:rsidRPr="002D607C">
              <w:rPr>
                <w:rFonts w:ascii="Courier New" w:eastAsia="Times New Roman" w:hAnsi="Courier New" w:cs="Courier New"/>
                <w:color w:val="333333"/>
                <w:sz w:val="20"/>
                <w:szCs w:val="20"/>
              </w:rPr>
              <w:t>ConstructorArguments</w:t>
            </w:r>
            <w:proofErr w:type="spellEnd"/>
            <w:r w:rsidRPr="002D607C">
              <w:rPr>
                <w:rFonts w:ascii="Courier New" w:eastAsia="Times New Roman" w:hAnsi="Courier New" w:cs="Courier New"/>
                <w:color w:val="333333"/>
                <w:sz w:val="20"/>
                <w:szCs w:val="20"/>
              </w:rPr>
              <w:t xml:space="preserve"> &lt;String[]&gt;]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Adds an entry into the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 xml:space="preserve">’ section of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for the connection factory that Entity Framework will use by default when creating new connections by convention.</w:t>
      </w:r>
      <w:proofErr w:type="gramEnd"/>
      <w:r w:rsidRPr="002D607C">
        <w:rPr>
          <w:rFonts w:ascii="Helvetica" w:eastAsia="Times New Roman" w:hAnsi="Helvetica" w:cs="Helvetica"/>
          <w:color w:val="333333"/>
          <w:sz w:val="21"/>
          <w:szCs w:val="21"/>
        </w:rPr>
        <w:t xml:space="preserve"> Any existing entry will be overridden if it does not match. The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 xml:space="preserve">’ section is added if it does not exist. The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is automatically saved if and only if a change was made.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command is typically used only by Entity Framework provider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packages and is run from the ‘install.ps1’ script.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-Project &lt;Object&gt;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The Visual Studio project to update.</w:t>
      </w:r>
      <w:proofErr w:type="gramEnd"/>
      <w:r w:rsidRPr="002D607C">
        <w:rPr>
          <w:rFonts w:ascii="Helvetica" w:eastAsia="Times New Roman" w:hAnsi="Helvetica" w:cs="Helvetica"/>
          <w:color w:val="333333"/>
          <w:sz w:val="21"/>
          <w:szCs w:val="21"/>
        </w:rPr>
        <w:t xml:space="preserve"> When running in the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install.ps1 script the ‘$project’ variable provided as part of that script should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TypeName</w:t>
      </w:r>
      <w:proofErr w:type="spellEnd"/>
      <w:r w:rsidRPr="002D607C">
        <w:rPr>
          <w:rFonts w:ascii="Helvetica" w:eastAsia="Times New Roman" w:hAnsi="Helvetica" w:cs="Helvetica"/>
          <w:color w:val="333333"/>
          <w:sz w:val="36"/>
          <w:szCs w:val="36"/>
        </w:rPr>
        <w:t xml:space="preserve"> &lt;String&gt;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lastRenderedPageBreak/>
        <w:t>The assembly-qualified type name of the connection factory type that implements the ‘</w:t>
      </w:r>
      <w:proofErr w:type="spellStart"/>
      <w:r w:rsidRPr="002D607C">
        <w:rPr>
          <w:rFonts w:ascii="Helvetica" w:eastAsia="Times New Roman" w:hAnsi="Helvetica" w:cs="Helvetica"/>
          <w:color w:val="333333"/>
          <w:sz w:val="21"/>
          <w:szCs w:val="21"/>
        </w:rPr>
        <w:t>System.Data.Entity.Infrastructure.IDbConnectionFactory</w:t>
      </w:r>
      <w:proofErr w:type="spellEnd"/>
      <w:r w:rsidRPr="002D607C">
        <w:rPr>
          <w:rFonts w:ascii="Helvetica" w:eastAsia="Times New Roman" w:hAnsi="Helvetica" w:cs="Helvetica"/>
          <w:color w:val="333333"/>
          <w:sz w:val="21"/>
          <w:szCs w:val="21"/>
        </w:rPr>
        <w:t>’ interface.</w:t>
      </w:r>
      <w:proofErr w:type="gramEnd"/>
      <w:r w:rsidRPr="002D607C">
        <w:rPr>
          <w:rFonts w:ascii="Helvetica" w:eastAsia="Times New Roman" w:hAnsi="Helvetica" w:cs="Helvetica"/>
          <w:color w:val="333333"/>
          <w:sz w:val="21"/>
          <w:szCs w:val="21"/>
        </w:rPr>
        <w:t xml:space="preserve"> For example, for the Microsoft SQL Server Express provider</w:t>
      </w:r>
      <w:r w:rsidRPr="002D607C">
        <w:rPr>
          <w:rFonts w:ascii="Helvetica" w:eastAsia="Times New Roman" w:hAnsi="Helvetica" w:cs="Helvetica"/>
          <w:color w:val="333333"/>
          <w:sz w:val="21"/>
          <w:szCs w:val="21"/>
        </w:rPr>
        <w:br/>
        <w:t>connection factory, this type is ‘</w:t>
      </w:r>
      <w:proofErr w:type="spellStart"/>
      <w:r w:rsidRPr="002D607C">
        <w:rPr>
          <w:rFonts w:ascii="Helvetica" w:eastAsia="Times New Roman" w:hAnsi="Helvetica" w:cs="Helvetica"/>
          <w:color w:val="333333"/>
          <w:sz w:val="21"/>
          <w:szCs w:val="21"/>
        </w:rPr>
        <w:t>System.Data.Entity.Infrastructure.SqlConnectionFactory</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w:t>
      </w:r>
      <w:proofErr w:type="spellStart"/>
      <w:r w:rsidRPr="002D607C">
        <w:rPr>
          <w:rFonts w:ascii="Helvetica" w:eastAsia="Times New Roman" w:hAnsi="Helvetica" w:cs="Helvetica"/>
          <w:color w:val="333333"/>
          <w:sz w:val="36"/>
          <w:szCs w:val="36"/>
        </w:rPr>
        <w:t>ConstructorArguments</w:t>
      </w:r>
      <w:proofErr w:type="spellEnd"/>
      <w:r w:rsidRPr="002D607C">
        <w:rPr>
          <w:rFonts w:ascii="Helvetica" w:eastAsia="Times New Roman" w:hAnsi="Helvetica" w:cs="Helvetica"/>
          <w:color w:val="333333"/>
          <w:sz w:val="36"/>
          <w:szCs w:val="36"/>
        </w:rPr>
        <w:t xml:space="preserve"> &lt;</w:t>
      </w:r>
      <w:proofErr w:type="gramStart"/>
      <w:r w:rsidRPr="002D607C">
        <w:rPr>
          <w:rFonts w:ascii="Helvetica" w:eastAsia="Times New Roman" w:hAnsi="Helvetica" w:cs="Helvetica"/>
          <w:color w:val="333333"/>
          <w:sz w:val="36"/>
          <w:szCs w:val="36"/>
        </w:rPr>
        <w:t>String[</w:t>
      </w:r>
      <w:proofErr w:type="gram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An optional array of strings that will be passed as arguments to the connection factory type constructor.</w:t>
      </w:r>
      <w:proofErr w:type="gramEnd"/>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EFDefaultConnectionFactory</w:t>
      </w:r>
      <w:proofErr w:type="spellEnd"/>
      <w:r w:rsidRPr="002D607C">
        <w:rPr>
          <w:rFonts w:ascii="Consolas" w:eastAsia="Times New Roman" w:hAnsi="Consolas" w:cs="Courier New"/>
          <w:color w:val="C7254E"/>
          <w:sz w:val="19"/>
          <w:szCs w:val="19"/>
          <w:shd w:val="clear" w:color="auto" w:fill="F9F2F4"/>
        </w:rPr>
        <w:t xml:space="preserve">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EFDefaultConnectionFactory</w:t>
      </w:r>
      <w:proofErr w:type="spellEnd"/>
      <w:r w:rsidRPr="002D607C">
        <w:rPr>
          <w:rFonts w:ascii="Consolas" w:eastAsia="Times New Roman" w:hAnsi="Consolas" w:cs="Courier New"/>
          <w:color w:val="C7254E"/>
          <w:sz w:val="19"/>
          <w:szCs w:val="19"/>
          <w:shd w:val="clear" w:color="auto" w:fill="F9F2F4"/>
        </w:rPr>
        <w:t xml:space="preserve">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Add-</w:t>
      </w:r>
      <w:proofErr w:type="spellStart"/>
      <w:r w:rsidRPr="002D607C">
        <w:rPr>
          <w:rFonts w:ascii="Consolas" w:eastAsia="Times New Roman" w:hAnsi="Consolas" w:cs="Courier New"/>
          <w:color w:val="C7254E"/>
          <w:sz w:val="19"/>
          <w:szCs w:val="19"/>
          <w:shd w:val="clear" w:color="auto" w:fill="F9F2F4"/>
        </w:rPr>
        <w:t>EFDefaultConnectionFactory</w:t>
      </w:r>
      <w:proofErr w:type="spellEnd"/>
      <w:r w:rsidRPr="002D607C">
        <w:rPr>
          <w:rFonts w:ascii="Consolas" w:eastAsia="Times New Roman" w:hAnsi="Consolas" w:cs="Courier New"/>
          <w:color w:val="C7254E"/>
          <w:sz w:val="19"/>
          <w:szCs w:val="19"/>
          <w:shd w:val="clear" w:color="auto" w:fill="F9F2F4"/>
        </w:rPr>
        <w:t xml:space="preserve">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bookmarkStart w:id="8" w:name="Initialize-EFConfiguration"/>
      <w:bookmarkEnd w:id="8"/>
      <w:r w:rsidRPr="002D607C">
        <w:rPr>
          <w:rFonts w:ascii="Helvetica" w:eastAsia="Times New Roman" w:hAnsi="Helvetica" w:cs="Helvetica"/>
          <w:color w:val="333333"/>
          <w:kern w:val="36"/>
          <w:sz w:val="54"/>
          <w:szCs w:val="54"/>
        </w:rPr>
        <w:t>Initialize-</w:t>
      </w:r>
      <w:proofErr w:type="spellStart"/>
      <w:r w:rsidRPr="002D607C">
        <w:rPr>
          <w:rFonts w:ascii="Helvetica" w:eastAsia="Times New Roman" w:hAnsi="Helvetica" w:cs="Helvetica"/>
          <w:color w:val="333333"/>
          <w:kern w:val="36"/>
          <w:sz w:val="54"/>
          <w:szCs w:val="54"/>
        </w:rPr>
        <w:t>EFConfiguration</w:t>
      </w:r>
      <w:proofErr w:type="spellEnd"/>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Initializes the Entity Framework section in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and sets defaults.</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Syntax</w:t>
      </w:r>
    </w:p>
    <w:tbl>
      <w:tblPr>
        <w:tblW w:w="11100" w:type="dxa"/>
        <w:tblCellSpacing w:w="15" w:type="dxa"/>
        <w:tblCellMar>
          <w:top w:w="15" w:type="dxa"/>
          <w:left w:w="15" w:type="dxa"/>
          <w:bottom w:w="15" w:type="dxa"/>
          <w:right w:w="15" w:type="dxa"/>
        </w:tblCellMar>
        <w:tblLook w:val="04A0" w:firstRow="1" w:lastRow="0" w:firstColumn="1" w:lastColumn="0" w:noHBand="0" w:noVBand="1"/>
      </w:tblPr>
      <w:tblGrid>
        <w:gridCol w:w="11100"/>
      </w:tblGrid>
      <w:tr w:rsidR="002D607C" w:rsidRPr="002D607C" w:rsidTr="002D607C">
        <w:trPr>
          <w:tblCellSpacing w:w="15" w:type="dxa"/>
        </w:trPr>
        <w:tc>
          <w:tcPr>
            <w:tcW w:w="11100" w:type="dxa"/>
            <w:shd w:val="clear" w:color="auto" w:fill="EEEEEE"/>
            <w:vAlign w:val="center"/>
            <w:hideMark/>
          </w:tcPr>
          <w:p w:rsidR="002D607C" w:rsidRPr="002D607C" w:rsidRDefault="002D607C" w:rsidP="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2D607C">
              <w:rPr>
                <w:rFonts w:ascii="Courier New" w:eastAsia="Times New Roman" w:hAnsi="Courier New" w:cs="Courier New"/>
                <w:color w:val="333333"/>
                <w:sz w:val="20"/>
                <w:szCs w:val="20"/>
              </w:rPr>
              <w:t>Initialize-</w:t>
            </w:r>
            <w:proofErr w:type="spellStart"/>
            <w:r w:rsidRPr="002D607C">
              <w:rPr>
                <w:rFonts w:ascii="Courier New" w:eastAsia="Times New Roman" w:hAnsi="Courier New" w:cs="Courier New"/>
                <w:color w:val="333333"/>
                <w:sz w:val="20"/>
                <w:szCs w:val="20"/>
              </w:rPr>
              <w:t>EFConfiguration</w:t>
            </w:r>
            <w:proofErr w:type="spellEnd"/>
            <w:r w:rsidRPr="002D607C">
              <w:rPr>
                <w:rFonts w:ascii="Courier New" w:eastAsia="Times New Roman" w:hAnsi="Courier New" w:cs="Courier New"/>
                <w:color w:val="333333"/>
                <w:sz w:val="20"/>
                <w:szCs w:val="20"/>
              </w:rPr>
              <w:t xml:space="preserve"> [-Project] &lt;Object&gt; [&lt;</w:t>
            </w:r>
            <w:proofErr w:type="spellStart"/>
            <w:r w:rsidRPr="002D607C">
              <w:rPr>
                <w:rFonts w:ascii="Courier New" w:eastAsia="Times New Roman" w:hAnsi="Courier New" w:cs="Courier New"/>
                <w:color w:val="333333"/>
                <w:sz w:val="20"/>
                <w:szCs w:val="20"/>
              </w:rPr>
              <w:t>CommonParameters</w:t>
            </w:r>
            <w:proofErr w:type="spellEnd"/>
            <w:r w:rsidRPr="002D607C">
              <w:rPr>
                <w:rFonts w:ascii="Courier New" w:eastAsia="Times New Roman" w:hAnsi="Courier New" w:cs="Courier New"/>
                <w:color w:val="333333"/>
                <w:sz w:val="20"/>
                <w:szCs w:val="20"/>
              </w:rPr>
              <w:t>&gt;]</w:t>
            </w:r>
          </w:p>
        </w:tc>
      </w:tr>
    </w:tbl>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Description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Creates the ‘</w:t>
      </w:r>
      <w:proofErr w:type="spellStart"/>
      <w:r w:rsidRPr="002D607C">
        <w:rPr>
          <w:rFonts w:ascii="Helvetica" w:eastAsia="Times New Roman" w:hAnsi="Helvetica" w:cs="Helvetica"/>
          <w:color w:val="333333"/>
          <w:sz w:val="21"/>
          <w:szCs w:val="21"/>
        </w:rPr>
        <w:t>entityFramework</w:t>
      </w:r>
      <w:proofErr w:type="spellEnd"/>
      <w:r w:rsidRPr="002D607C">
        <w:rPr>
          <w:rFonts w:ascii="Helvetica" w:eastAsia="Times New Roman" w:hAnsi="Helvetica" w:cs="Helvetica"/>
          <w:color w:val="333333"/>
          <w:sz w:val="21"/>
          <w:szCs w:val="21"/>
        </w:rPr>
        <w:t xml:space="preserve">’ section of the project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and sets the default connection factory to use SQL Express if it is running on the </w:t>
      </w:r>
      <w:proofErr w:type="gramStart"/>
      <w:r w:rsidRPr="002D607C">
        <w:rPr>
          <w:rFonts w:ascii="Helvetica" w:eastAsia="Times New Roman" w:hAnsi="Helvetica" w:cs="Helvetica"/>
          <w:color w:val="333333"/>
          <w:sz w:val="21"/>
          <w:szCs w:val="21"/>
        </w:rPr>
        <w:t>machine,</w:t>
      </w:r>
      <w:proofErr w:type="gramEnd"/>
      <w:r w:rsidRPr="002D607C">
        <w:rPr>
          <w:rFonts w:ascii="Helvetica" w:eastAsia="Times New Roman" w:hAnsi="Helvetica" w:cs="Helvetica"/>
          <w:color w:val="333333"/>
          <w:sz w:val="21"/>
          <w:szCs w:val="21"/>
        </w:rPr>
        <w:t xml:space="preserve"> or </w:t>
      </w:r>
      <w:proofErr w:type="spellStart"/>
      <w:r w:rsidRPr="002D607C">
        <w:rPr>
          <w:rFonts w:ascii="Helvetica" w:eastAsia="Times New Roman" w:hAnsi="Helvetica" w:cs="Helvetica"/>
          <w:color w:val="333333"/>
          <w:sz w:val="21"/>
          <w:szCs w:val="21"/>
        </w:rPr>
        <w:t>LocalDb</w:t>
      </w:r>
      <w:proofErr w:type="spellEnd"/>
      <w:r w:rsidRPr="002D607C">
        <w:rPr>
          <w:rFonts w:ascii="Helvetica" w:eastAsia="Times New Roman" w:hAnsi="Helvetica" w:cs="Helvetica"/>
          <w:color w:val="333333"/>
          <w:sz w:val="21"/>
          <w:szCs w:val="21"/>
        </w:rPr>
        <w:t xml:space="preserve"> otherwise. Note that installing a different provider may change the default connection factory. The </w:t>
      </w:r>
      <w:proofErr w:type="spellStart"/>
      <w:r w:rsidRPr="002D607C">
        <w:rPr>
          <w:rFonts w:ascii="Helvetica" w:eastAsia="Times New Roman" w:hAnsi="Helvetica" w:cs="Helvetica"/>
          <w:color w:val="333333"/>
          <w:sz w:val="21"/>
          <w:szCs w:val="21"/>
        </w:rPr>
        <w:t>config</w:t>
      </w:r>
      <w:proofErr w:type="spellEnd"/>
      <w:r w:rsidRPr="002D607C">
        <w:rPr>
          <w:rFonts w:ascii="Helvetica" w:eastAsia="Times New Roman" w:hAnsi="Helvetica" w:cs="Helvetica"/>
          <w:color w:val="333333"/>
          <w:sz w:val="21"/>
          <w:szCs w:val="21"/>
        </w:rPr>
        <w:t xml:space="preserve"> file is automatically saved if and only if a change was made.</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In addition, any reference to ‘System.Data.Entity.dll’ in the project is removed.</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This command is typically used only by Entity Framework provider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packages and is run from the ‘install.ps1’ script.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Parameters</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-Project &lt;Object&gt;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proofErr w:type="gramStart"/>
      <w:r w:rsidRPr="002D607C">
        <w:rPr>
          <w:rFonts w:ascii="Helvetica" w:eastAsia="Times New Roman" w:hAnsi="Helvetica" w:cs="Helvetica"/>
          <w:color w:val="333333"/>
          <w:sz w:val="21"/>
          <w:szCs w:val="21"/>
        </w:rPr>
        <w:t>The Visual Studio project to update.</w:t>
      </w:r>
      <w:proofErr w:type="gramEnd"/>
      <w:r w:rsidRPr="002D607C">
        <w:rPr>
          <w:rFonts w:ascii="Helvetica" w:eastAsia="Times New Roman" w:hAnsi="Helvetica" w:cs="Helvetica"/>
          <w:color w:val="333333"/>
          <w:sz w:val="21"/>
          <w:szCs w:val="21"/>
        </w:rPr>
        <w:t xml:space="preserve"> When running in the </w:t>
      </w:r>
      <w:proofErr w:type="spellStart"/>
      <w:r w:rsidRPr="002D607C">
        <w:rPr>
          <w:rFonts w:ascii="Helvetica" w:eastAsia="Times New Roman" w:hAnsi="Helvetica" w:cs="Helvetica"/>
          <w:color w:val="333333"/>
          <w:sz w:val="21"/>
          <w:szCs w:val="21"/>
        </w:rPr>
        <w:t>NuGet</w:t>
      </w:r>
      <w:proofErr w:type="spellEnd"/>
      <w:r w:rsidRPr="002D607C">
        <w:rPr>
          <w:rFonts w:ascii="Helvetica" w:eastAsia="Times New Roman" w:hAnsi="Helvetica" w:cs="Helvetica"/>
          <w:color w:val="333333"/>
          <w:sz w:val="21"/>
          <w:szCs w:val="21"/>
        </w:rPr>
        <w:t xml:space="preserve"> install.ps1 script the ‘$project’ variable provided as part of that script should be used.</w:t>
      </w:r>
    </w:p>
    <w:p w:rsidR="002D607C" w:rsidRPr="002D607C" w:rsidRDefault="002D607C" w:rsidP="002D607C">
      <w:pPr>
        <w:shd w:val="clear" w:color="auto" w:fill="FFFFFF"/>
        <w:spacing w:before="300" w:after="150" w:line="240" w:lineRule="auto"/>
        <w:outlineLvl w:val="2"/>
        <w:rPr>
          <w:rFonts w:ascii="Helvetica" w:eastAsia="Times New Roman" w:hAnsi="Helvetica" w:cs="Helvetica"/>
          <w:color w:val="333333"/>
          <w:sz w:val="36"/>
          <w:szCs w:val="36"/>
        </w:rPr>
      </w:pPr>
      <w:r w:rsidRPr="002D607C">
        <w:rPr>
          <w:rFonts w:ascii="Helvetica" w:eastAsia="Times New Roman" w:hAnsi="Helvetica" w:cs="Helvetica"/>
          <w:color w:val="333333"/>
          <w:sz w:val="36"/>
          <w:szCs w:val="36"/>
        </w:rPr>
        <w:t>&lt;</w:t>
      </w:r>
      <w:proofErr w:type="spellStart"/>
      <w:r w:rsidRPr="002D607C">
        <w:rPr>
          <w:rFonts w:ascii="Helvetica" w:eastAsia="Times New Roman" w:hAnsi="Helvetica" w:cs="Helvetica"/>
          <w:color w:val="333333"/>
          <w:sz w:val="36"/>
          <w:szCs w:val="36"/>
        </w:rPr>
        <w:t>CommonParameters</w:t>
      </w:r>
      <w:proofErr w:type="spellEnd"/>
      <w:r w:rsidRPr="002D607C">
        <w:rPr>
          <w:rFonts w:ascii="Helvetica" w:eastAsia="Times New Roman" w:hAnsi="Helvetica" w:cs="Helvetica"/>
          <w:color w:val="333333"/>
          <w:sz w:val="36"/>
          <w:szCs w:val="36"/>
        </w:rPr>
        <w:t>&gt;</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lastRenderedPageBreak/>
        <w:t xml:space="preserve">This cmdlet supports the common parameters: Verbose, Debug, </w:t>
      </w:r>
      <w:proofErr w:type="spellStart"/>
      <w:r w:rsidRPr="002D607C">
        <w:rPr>
          <w:rFonts w:ascii="Helvetica" w:eastAsia="Times New Roman" w:hAnsi="Helvetica" w:cs="Helvetica"/>
          <w:color w:val="333333"/>
          <w:sz w:val="21"/>
          <w:szCs w:val="21"/>
        </w:rPr>
        <w:t>ErrorAction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ErrorVariable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WarningAction</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WarningVariable</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OutBuffer</w:t>
      </w:r>
      <w:proofErr w:type="spellEnd"/>
      <w:r w:rsidRPr="002D607C">
        <w:rPr>
          <w:rFonts w:ascii="Helvetica" w:eastAsia="Times New Roman" w:hAnsi="Helvetica" w:cs="Helvetica"/>
          <w:color w:val="333333"/>
          <w:sz w:val="21"/>
          <w:szCs w:val="21"/>
        </w:rPr>
        <w:t xml:space="preserve">, </w:t>
      </w:r>
      <w:proofErr w:type="spellStart"/>
      <w:r w:rsidRPr="002D607C">
        <w:rPr>
          <w:rFonts w:ascii="Helvetica" w:eastAsia="Times New Roman" w:hAnsi="Helvetica" w:cs="Helvetica"/>
          <w:color w:val="333333"/>
          <w:sz w:val="21"/>
          <w:szCs w:val="21"/>
        </w:rPr>
        <w:t>PipelineVariable</w:t>
      </w:r>
      <w:proofErr w:type="spellEnd"/>
      <w:r w:rsidRPr="002D607C">
        <w:rPr>
          <w:rFonts w:ascii="Helvetica" w:eastAsia="Times New Roman" w:hAnsi="Helvetica" w:cs="Helvetica"/>
          <w:color w:val="333333"/>
          <w:sz w:val="21"/>
          <w:szCs w:val="21"/>
        </w:rPr>
        <w:t xml:space="preserve">, and </w:t>
      </w:r>
      <w:proofErr w:type="spellStart"/>
      <w:r w:rsidRPr="002D607C">
        <w:rPr>
          <w:rFonts w:ascii="Helvetica" w:eastAsia="Times New Roman" w:hAnsi="Helvetica" w:cs="Helvetica"/>
          <w:color w:val="333333"/>
          <w:sz w:val="21"/>
          <w:szCs w:val="21"/>
        </w:rPr>
        <w:t>OutVariable</w:t>
      </w:r>
      <w:proofErr w:type="spellEnd"/>
      <w:r w:rsidRPr="002D607C">
        <w:rPr>
          <w:rFonts w:ascii="Helvetica" w:eastAsia="Times New Roman" w:hAnsi="Helvetica" w:cs="Helvetica"/>
          <w:color w:val="333333"/>
          <w:sz w:val="21"/>
          <w:szCs w:val="21"/>
        </w:rPr>
        <w:t>. For more information, see </w:t>
      </w:r>
      <w:proofErr w:type="spellStart"/>
      <w:r w:rsidRPr="002D607C">
        <w:rPr>
          <w:rFonts w:ascii="Helvetica" w:eastAsia="Times New Roman" w:hAnsi="Helvetica" w:cs="Helvetica"/>
          <w:color w:val="333333"/>
          <w:sz w:val="21"/>
          <w:szCs w:val="21"/>
        </w:rPr>
        <w:fldChar w:fldCharType="begin"/>
      </w:r>
      <w:r w:rsidRPr="002D607C">
        <w:rPr>
          <w:rFonts w:ascii="Helvetica" w:eastAsia="Times New Roman" w:hAnsi="Helvetica" w:cs="Helvetica"/>
          <w:color w:val="333333"/>
          <w:sz w:val="21"/>
          <w:szCs w:val="21"/>
        </w:rPr>
        <w:instrText xml:space="preserve"> HYPERLINK "http://go.microsoft.com/fwlink/?LinkID=113216" \t "_blank" </w:instrText>
      </w:r>
      <w:r w:rsidRPr="002D607C">
        <w:rPr>
          <w:rFonts w:ascii="Helvetica" w:eastAsia="Times New Roman" w:hAnsi="Helvetica" w:cs="Helvetica"/>
          <w:color w:val="333333"/>
          <w:sz w:val="21"/>
          <w:szCs w:val="21"/>
        </w:rPr>
        <w:fldChar w:fldCharType="separate"/>
      </w:r>
      <w:r w:rsidRPr="002D607C">
        <w:rPr>
          <w:rFonts w:ascii="Helvetica" w:eastAsia="Times New Roman" w:hAnsi="Helvetica" w:cs="Helvetica"/>
          <w:color w:val="428BCA"/>
          <w:sz w:val="21"/>
          <w:szCs w:val="21"/>
          <w:u w:val="single"/>
        </w:rPr>
        <w:t>about_CommonParameters</w:t>
      </w:r>
      <w:proofErr w:type="spellEnd"/>
      <w:r w:rsidRPr="002D607C">
        <w:rPr>
          <w:rFonts w:ascii="Helvetica" w:eastAsia="Times New Roman" w:hAnsi="Helvetica" w:cs="Helvetica"/>
          <w:color w:val="333333"/>
          <w:sz w:val="21"/>
          <w:szCs w:val="21"/>
        </w:rPr>
        <w:fldChar w:fldCharType="end"/>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1"/>
        <w:rPr>
          <w:rFonts w:ascii="Helvetica" w:eastAsia="Times New Roman" w:hAnsi="Helvetica" w:cs="Helvetica"/>
          <w:color w:val="333333"/>
          <w:sz w:val="45"/>
          <w:szCs w:val="45"/>
        </w:rPr>
      </w:pPr>
      <w:r w:rsidRPr="002D607C">
        <w:rPr>
          <w:rFonts w:ascii="Helvetica" w:eastAsia="Times New Roman" w:hAnsi="Helvetica" w:cs="Helvetica"/>
          <w:color w:val="333333"/>
          <w:sz w:val="45"/>
          <w:szCs w:val="45"/>
        </w:rPr>
        <w:t>Remarks</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To see the examples, type: </w:t>
      </w:r>
      <w:r w:rsidRPr="002D607C">
        <w:rPr>
          <w:rFonts w:ascii="Consolas" w:eastAsia="Times New Roman" w:hAnsi="Consolas" w:cs="Courier New"/>
          <w:color w:val="C7254E"/>
          <w:sz w:val="19"/>
          <w:szCs w:val="19"/>
          <w:shd w:val="clear" w:color="auto" w:fill="F9F2F4"/>
        </w:rPr>
        <w:t>get-help Initialize-</w:t>
      </w:r>
      <w:proofErr w:type="spellStart"/>
      <w:r w:rsidRPr="002D607C">
        <w:rPr>
          <w:rFonts w:ascii="Consolas" w:eastAsia="Times New Roman" w:hAnsi="Consolas" w:cs="Courier New"/>
          <w:color w:val="C7254E"/>
          <w:sz w:val="19"/>
          <w:szCs w:val="19"/>
          <w:shd w:val="clear" w:color="auto" w:fill="F9F2F4"/>
        </w:rPr>
        <w:t>EFConfiguration</w:t>
      </w:r>
      <w:proofErr w:type="spellEnd"/>
      <w:r w:rsidRPr="002D607C">
        <w:rPr>
          <w:rFonts w:ascii="Consolas" w:eastAsia="Times New Roman" w:hAnsi="Consolas" w:cs="Courier New"/>
          <w:color w:val="C7254E"/>
          <w:sz w:val="19"/>
          <w:szCs w:val="19"/>
          <w:shd w:val="clear" w:color="auto" w:fill="F9F2F4"/>
        </w:rPr>
        <w:t xml:space="preserve"> -examples</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more information, type: </w:t>
      </w:r>
      <w:r w:rsidRPr="002D607C">
        <w:rPr>
          <w:rFonts w:ascii="Consolas" w:eastAsia="Times New Roman" w:hAnsi="Consolas" w:cs="Courier New"/>
          <w:color w:val="C7254E"/>
          <w:sz w:val="19"/>
          <w:szCs w:val="19"/>
          <w:shd w:val="clear" w:color="auto" w:fill="F9F2F4"/>
        </w:rPr>
        <w:t>get-help Initialize-</w:t>
      </w:r>
      <w:proofErr w:type="spellStart"/>
      <w:r w:rsidRPr="002D607C">
        <w:rPr>
          <w:rFonts w:ascii="Consolas" w:eastAsia="Times New Roman" w:hAnsi="Consolas" w:cs="Courier New"/>
          <w:color w:val="C7254E"/>
          <w:sz w:val="19"/>
          <w:szCs w:val="19"/>
          <w:shd w:val="clear" w:color="auto" w:fill="F9F2F4"/>
        </w:rPr>
        <w:t>EFConfiguration</w:t>
      </w:r>
      <w:proofErr w:type="spellEnd"/>
      <w:r w:rsidRPr="002D607C">
        <w:rPr>
          <w:rFonts w:ascii="Consolas" w:eastAsia="Times New Roman" w:hAnsi="Consolas" w:cs="Courier New"/>
          <w:color w:val="C7254E"/>
          <w:sz w:val="19"/>
          <w:szCs w:val="19"/>
          <w:shd w:val="clear" w:color="auto" w:fill="F9F2F4"/>
        </w:rPr>
        <w:t xml:space="preserve"> -detailed</w:t>
      </w:r>
      <w:r w:rsidRPr="002D607C">
        <w:rPr>
          <w:rFonts w:ascii="Helvetica" w:eastAsia="Times New Roman" w:hAnsi="Helvetica" w:cs="Helvetica"/>
          <w:color w:val="333333"/>
          <w:sz w:val="21"/>
          <w:szCs w:val="21"/>
        </w:rPr>
        <w:t>.</w:t>
      </w:r>
      <w:r w:rsidRPr="002D607C">
        <w:rPr>
          <w:rFonts w:ascii="Helvetica" w:eastAsia="Times New Roman" w:hAnsi="Helvetica" w:cs="Helvetica"/>
          <w:color w:val="333333"/>
          <w:sz w:val="21"/>
          <w:szCs w:val="21"/>
        </w:rPr>
        <w:br/>
        <w:t>For technical information, type: </w:t>
      </w:r>
      <w:r w:rsidRPr="002D607C">
        <w:rPr>
          <w:rFonts w:ascii="Consolas" w:eastAsia="Times New Roman" w:hAnsi="Consolas" w:cs="Courier New"/>
          <w:color w:val="C7254E"/>
          <w:sz w:val="19"/>
          <w:szCs w:val="19"/>
          <w:shd w:val="clear" w:color="auto" w:fill="F9F2F4"/>
        </w:rPr>
        <w:t>get-help Initialize-</w:t>
      </w:r>
      <w:proofErr w:type="spellStart"/>
      <w:r w:rsidRPr="002D607C">
        <w:rPr>
          <w:rFonts w:ascii="Consolas" w:eastAsia="Times New Roman" w:hAnsi="Consolas" w:cs="Courier New"/>
          <w:color w:val="C7254E"/>
          <w:sz w:val="19"/>
          <w:szCs w:val="19"/>
          <w:shd w:val="clear" w:color="auto" w:fill="F9F2F4"/>
        </w:rPr>
        <w:t>EFConfiguration</w:t>
      </w:r>
      <w:proofErr w:type="spellEnd"/>
      <w:r w:rsidRPr="002D607C">
        <w:rPr>
          <w:rFonts w:ascii="Consolas" w:eastAsia="Times New Roman" w:hAnsi="Consolas" w:cs="Courier New"/>
          <w:color w:val="C7254E"/>
          <w:sz w:val="19"/>
          <w:szCs w:val="19"/>
          <w:shd w:val="clear" w:color="auto" w:fill="F9F2F4"/>
        </w:rPr>
        <w:t xml:space="preserve"> -full</w:t>
      </w:r>
      <w:r w:rsidRPr="002D607C">
        <w:rPr>
          <w:rFonts w:ascii="Helvetica" w:eastAsia="Times New Roman" w:hAnsi="Helvetica" w:cs="Helvetica"/>
          <w:color w:val="333333"/>
          <w:sz w:val="21"/>
          <w:szCs w:val="21"/>
        </w:rPr>
        <w:t>.</w:t>
      </w:r>
    </w:p>
    <w:p w:rsidR="002D607C" w:rsidRPr="002D607C" w:rsidRDefault="002D607C" w:rsidP="002D607C">
      <w:pPr>
        <w:shd w:val="clear" w:color="auto" w:fill="FFFFFF"/>
        <w:spacing w:before="300" w:after="150" w:line="240" w:lineRule="auto"/>
        <w:outlineLvl w:val="0"/>
        <w:rPr>
          <w:rFonts w:ascii="Helvetica" w:eastAsia="Times New Roman" w:hAnsi="Helvetica" w:cs="Helvetica"/>
          <w:color w:val="333333"/>
          <w:kern w:val="36"/>
          <w:sz w:val="54"/>
          <w:szCs w:val="54"/>
        </w:rPr>
      </w:pPr>
      <w:r w:rsidRPr="002D607C">
        <w:rPr>
          <w:rFonts w:ascii="Helvetica" w:eastAsia="Times New Roman" w:hAnsi="Helvetica" w:cs="Helvetica"/>
          <w:color w:val="333333"/>
          <w:kern w:val="36"/>
          <w:sz w:val="54"/>
          <w:szCs w:val="54"/>
        </w:rPr>
        <w:t>Additional Information</w:t>
      </w:r>
    </w:p>
    <w:p w:rsidR="002D607C" w:rsidRPr="002D607C" w:rsidRDefault="002D607C" w:rsidP="002D607C">
      <w:pPr>
        <w:shd w:val="clear" w:color="auto" w:fill="FFFFFF"/>
        <w:spacing w:after="150" w:line="240" w:lineRule="auto"/>
        <w:rPr>
          <w:rFonts w:ascii="Helvetica" w:eastAsia="Times New Roman" w:hAnsi="Helvetica" w:cs="Helvetica"/>
          <w:color w:val="333333"/>
          <w:sz w:val="21"/>
          <w:szCs w:val="21"/>
        </w:rPr>
      </w:pPr>
      <w:r w:rsidRPr="002D607C">
        <w:rPr>
          <w:rFonts w:ascii="Helvetica" w:eastAsia="Times New Roman" w:hAnsi="Helvetica" w:cs="Helvetica"/>
          <w:color w:val="333333"/>
          <w:sz w:val="21"/>
          <w:szCs w:val="21"/>
        </w:rPr>
        <w:t xml:space="preserve">The </w:t>
      </w:r>
      <w:proofErr w:type="spellStart"/>
      <w:r w:rsidRPr="002D607C">
        <w:rPr>
          <w:rFonts w:ascii="Helvetica" w:eastAsia="Times New Roman" w:hAnsi="Helvetica" w:cs="Helvetica"/>
          <w:color w:val="333333"/>
          <w:sz w:val="21"/>
          <w:szCs w:val="21"/>
        </w:rPr>
        <w:t>powershell</w:t>
      </w:r>
      <w:proofErr w:type="spellEnd"/>
      <w:r w:rsidRPr="002D607C">
        <w:rPr>
          <w:rFonts w:ascii="Helvetica" w:eastAsia="Times New Roman" w:hAnsi="Helvetica" w:cs="Helvetica"/>
          <w:color w:val="333333"/>
          <w:sz w:val="21"/>
          <w:szCs w:val="21"/>
        </w:rPr>
        <w:t xml:space="preserve"> commands are complex </w:t>
      </w:r>
      <w:proofErr w:type="spellStart"/>
      <w:r w:rsidRPr="002D607C">
        <w:rPr>
          <w:rFonts w:ascii="Helvetica" w:eastAsia="Times New Roman" w:hAnsi="Helvetica" w:cs="Helvetica"/>
          <w:color w:val="333333"/>
          <w:sz w:val="21"/>
          <w:szCs w:val="21"/>
        </w:rPr>
        <w:t>powershell</w:t>
      </w:r>
      <w:proofErr w:type="spellEnd"/>
      <w:r w:rsidRPr="002D607C">
        <w:rPr>
          <w:rFonts w:ascii="Helvetica" w:eastAsia="Times New Roman" w:hAnsi="Helvetica" w:cs="Helvetica"/>
          <w:color w:val="333333"/>
          <w:sz w:val="21"/>
          <w:szCs w:val="21"/>
        </w:rPr>
        <w:t xml:space="preserve"> functions, located in the </w:t>
      </w:r>
      <w:r w:rsidRPr="002D607C">
        <w:rPr>
          <w:rFonts w:ascii="Consolas" w:eastAsia="Times New Roman" w:hAnsi="Consolas" w:cs="Courier New"/>
          <w:color w:val="C7254E"/>
          <w:sz w:val="19"/>
          <w:szCs w:val="19"/>
          <w:shd w:val="clear" w:color="auto" w:fill="F9F2F4"/>
        </w:rPr>
        <w:t>tools\EntityFramework.psm1</w:t>
      </w:r>
      <w:r w:rsidRPr="002D607C">
        <w:rPr>
          <w:rFonts w:ascii="Helvetica" w:eastAsia="Times New Roman" w:hAnsi="Helvetica" w:cs="Helvetica"/>
          <w:color w:val="333333"/>
          <w:sz w:val="21"/>
          <w:szCs w:val="21"/>
        </w:rPr>
        <w:t xml:space="preserve"> file of the Entity Framework installation. The </w:t>
      </w:r>
      <w:proofErr w:type="spellStart"/>
      <w:r w:rsidRPr="002D607C">
        <w:rPr>
          <w:rFonts w:ascii="Helvetica" w:eastAsia="Times New Roman" w:hAnsi="Helvetica" w:cs="Helvetica"/>
          <w:color w:val="333333"/>
          <w:sz w:val="21"/>
          <w:szCs w:val="21"/>
        </w:rPr>
        <w:t>powershell</w:t>
      </w:r>
      <w:proofErr w:type="spellEnd"/>
      <w:r w:rsidRPr="002D607C">
        <w:rPr>
          <w:rFonts w:ascii="Helvetica" w:eastAsia="Times New Roman" w:hAnsi="Helvetica" w:cs="Helvetica"/>
          <w:color w:val="333333"/>
          <w:sz w:val="21"/>
          <w:szCs w:val="21"/>
        </w:rPr>
        <w:t xml:space="preserve"> code is mostly a wrapper around the </w:t>
      </w:r>
      <w:proofErr w:type="spellStart"/>
      <w:r w:rsidRPr="002D607C">
        <w:rPr>
          <w:rFonts w:ascii="Consolas" w:eastAsia="Times New Roman" w:hAnsi="Consolas" w:cs="Courier New"/>
          <w:color w:val="C7254E"/>
          <w:sz w:val="19"/>
          <w:szCs w:val="19"/>
          <w:shd w:val="clear" w:color="auto" w:fill="F9F2F4"/>
        </w:rPr>
        <w:t>System.Data.Entity.Migrations.MigrationsCommands</w:t>
      </w:r>
      <w:proofErr w:type="spellEnd"/>
      <w:r w:rsidRPr="002D607C">
        <w:rPr>
          <w:rFonts w:ascii="Helvetica" w:eastAsia="Times New Roman" w:hAnsi="Helvetica" w:cs="Helvetica"/>
          <w:color w:val="333333"/>
          <w:sz w:val="21"/>
          <w:szCs w:val="21"/>
        </w:rPr>
        <w:t> found in the </w:t>
      </w:r>
      <w:r w:rsidRPr="002D607C">
        <w:rPr>
          <w:rFonts w:ascii="Consolas" w:eastAsia="Times New Roman" w:hAnsi="Consolas" w:cs="Courier New"/>
          <w:color w:val="C7254E"/>
          <w:sz w:val="19"/>
          <w:szCs w:val="19"/>
          <w:shd w:val="clear" w:color="auto" w:fill="F9F2F4"/>
        </w:rPr>
        <w:t>tools\</w:t>
      </w:r>
      <w:proofErr w:type="spellStart"/>
      <w:r w:rsidRPr="002D607C">
        <w:rPr>
          <w:rFonts w:ascii="Consolas" w:eastAsia="Times New Roman" w:hAnsi="Consolas" w:cs="Courier New"/>
          <w:color w:val="C7254E"/>
          <w:sz w:val="19"/>
          <w:szCs w:val="19"/>
          <w:shd w:val="clear" w:color="auto" w:fill="F9F2F4"/>
        </w:rPr>
        <w:t>EntityFramework</w:t>
      </w:r>
      <w:proofErr w:type="spellEnd"/>
      <w:r w:rsidRPr="002D607C">
        <w:rPr>
          <w:rFonts w:ascii="Consolas" w:eastAsia="Times New Roman" w:hAnsi="Consolas" w:cs="Courier New"/>
          <w:color w:val="C7254E"/>
          <w:sz w:val="19"/>
          <w:szCs w:val="19"/>
          <w:shd w:val="clear" w:color="auto" w:fill="F9F2F4"/>
        </w:rPr>
        <w:t>\EntityFramework.PowerShell.dll</w:t>
      </w:r>
      <w:r w:rsidRPr="002D607C">
        <w:rPr>
          <w:rFonts w:ascii="Helvetica" w:eastAsia="Times New Roman" w:hAnsi="Helvetica" w:cs="Helvetica"/>
          <w:color w:val="333333"/>
          <w:sz w:val="21"/>
          <w:szCs w:val="21"/>
        </w:rPr>
        <w:t> file. First a </w:t>
      </w:r>
      <w:proofErr w:type="spellStart"/>
      <w:r w:rsidRPr="002D607C">
        <w:rPr>
          <w:rFonts w:ascii="Consolas" w:eastAsia="Times New Roman" w:hAnsi="Consolas" w:cs="Courier New"/>
          <w:color w:val="C7254E"/>
          <w:sz w:val="19"/>
          <w:szCs w:val="19"/>
          <w:shd w:val="clear" w:color="auto" w:fill="F9F2F4"/>
        </w:rPr>
        <w:t>MigrationsCommands</w:t>
      </w:r>
      <w:proofErr w:type="spellEnd"/>
      <w:r w:rsidRPr="002D607C">
        <w:rPr>
          <w:rFonts w:ascii="Helvetica" w:eastAsia="Times New Roman" w:hAnsi="Helvetica" w:cs="Helvetica"/>
          <w:color w:val="333333"/>
          <w:sz w:val="21"/>
          <w:szCs w:val="21"/>
        </w:rPr>
        <w:t> object is instantiated with all configuration parameters. Then there is a public method on the </w:t>
      </w:r>
      <w:proofErr w:type="spellStart"/>
      <w:r w:rsidRPr="002D607C">
        <w:rPr>
          <w:rFonts w:ascii="Consolas" w:eastAsia="Times New Roman" w:hAnsi="Consolas" w:cs="Courier New"/>
          <w:color w:val="C7254E"/>
          <w:sz w:val="19"/>
          <w:szCs w:val="19"/>
          <w:shd w:val="clear" w:color="auto" w:fill="F9F2F4"/>
        </w:rPr>
        <w:t>MigrationsCommands</w:t>
      </w:r>
      <w:proofErr w:type="spellEnd"/>
      <w:r w:rsidRPr="002D607C">
        <w:rPr>
          <w:rFonts w:ascii="Helvetica" w:eastAsia="Times New Roman" w:hAnsi="Helvetica" w:cs="Helvetica"/>
          <w:color w:val="333333"/>
          <w:sz w:val="21"/>
          <w:szCs w:val="21"/>
        </w:rPr>
        <w:t> object for each of the available commands.</w:t>
      </w:r>
    </w:p>
    <w:p w:rsidR="0023471F" w:rsidRDefault="0023471F"/>
    <w:sectPr w:rsidR="0023471F" w:rsidSect="002C45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06DBE"/>
    <w:multiLevelType w:val="multilevel"/>
    <w:tmpl w:val="E30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54158"/>
    <w:multiLevelType w:val="multilevel"/>
    <w:tmpl w:val="046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18"/>
    <w:rsid w:val="0023471F"/>
    <w:rsid w:val="002C45F9"/>
    <w:rsid w:val="002D607C"/>
    <w:rsid w:val="00487E5E"/>
    <w:rsid w:val="0086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07C"/>
    <w:rPr>
      <w:rFonts w:ascii="Times New Roman" w:eastAsia="Times New Roman" w:hAnsi="Times New Roman" w:cs="Times New Roman"/>
      <w:b/>
      <w:bCs/>
      <w:sz w:val="27"/>
      <w:szCs w:val="27"/>
    </w:rPr>
  </w:style>
  <w:style w:type="paragraph" w:customStyle="1" w:styleId="lead">
    <w:name w:val="lead"/>
    <w:basedOn w:val="Normal"/>
    <w:rsid w:val="002D6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07C"/>
    <w:rPr>
      <w:color w:val="0000FF"/>
      <w:u w:val="single"/>
    </w:rPr>
  </w:style>
  <w:style w:type="paragraph" w:styleId="NormalWeb">
    <w:name w:val="Normal (Web)"/>
    <w:basedOn w:val="Normal"/>
    <w:uiPriority w:val="99"/>
    <w:semiHidden/>
    <w:unhideWhenUsed/>
    <w:rsid w:val="002D6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07C"/>
    <w:rPr>
      <w:i/>
      <w:iCs/>
    </w:rPr>
  </w:style>
  <w:style w:type="character" w:customStyle="1" w:styleId="apple-converted-space">
    <w:name w:val="apple-converted-space"/>
    <w:basedOn w:val="DefaultParagraphFont"/>
    <w:rsid w:val="002D607C"/>
  </w:style>
  <w:style w:type="character" w:styleId="HTMLCode">
    <w:name w:val="HTML Code"/>
    <w:basedOn w:val="DefaultParagraphFont"/>
    <w:uiPriority w:val="99"/>
    <w:semiHidden/>
    <w:unhideWhenUsed/>
    <w:rsid w:val="002D607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607C"/>
    <w:rPr>
      <w:rFonts w:ascii="Courier New" w:eastAsia="Times New Roman" w:hAnsi="Courier New" w:cs="Courier New"/>
      <w:sz w:val="20"/>
      <w:szCs w:val="20"/>
    </w:rPr>
  </w:style>
  <w:style w:type="character" w:customStyle="1" w:styleId="br0">
    <w:name w:val="br0"/>
    <w:basedOn w:val="DefaultParagraphFont"/>
    <w:rsid w:val="002D60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60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60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6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60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607C"/>
    <w:rPr>
      <w:rFonts w:ascii="Times New Roman" w:eastAsia="Times New Roman" w:hAnsi="Times New Roman" w:cs="Times New Roman"/>
      <w:b/>
      <w:bCs/>
      <w:sz w:val="27"/>
      <w:szCs w:val="27"/>
    </w:rPr>
  </w:style>
  <w:style w:type="paragraph" w:customStyle="1" w:styleId="lead">
    <w:name w:val="lead"/>
    <w:basedOn w:val="Normal"/>
    <w:rsid w:val="002D60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607C"/>
    <w:rPr>
      <w:color w:val="0000FF"/>
      <w:u w:val="single"/>
    </w:rPr>
  </w:style>
  <w:style w:type="paragraph" w:styleId="NormalWeb">
    <w:name w:val="Normal (Web)"/>
    <w:basedOn w:val="Normal"/>
    <w:uiPriority w:val="99"/>
    <w:semiHidden/>
    <w:unhideWhenUsed/>
    <w:rsid w:val="002D6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07C"/>
    <w:rPr>
      <w:i/>
      <w:iCs/>
    </w:rPr>
  </w:style>
  <w:style w:type="character" w:customStyle="1" w:styleId="apple-converted-space">
    <w:name w:val="apple-converted-space"/>
    <w:basedOn w:val="DefaultParagraphFont"/>
    <w:rsid w:val="002D607C"/>
  </w:style>
  <w:style w:type="character" w:styleId="HTMLCode">
    <w:name w:val="HTML Code"/>
    <w:basedOn w:val="DefaultParagraphFont"/>
    <w:uiPriority w:val="99"/>
    <w:semiHidden/>
    <w:unhideWhenUsed/>
    <w:rsid w:val="002D607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607C"/>
    <w:rPr>
      <w:rFonts w:ascii="Courier New" w:eastAsia="Times New Roman" w:hAnsi="Courier New" w:cs="Courier New"/>
      <w:sz w:val="20"/>
      <w:szCs w:val="20"/>
    </w:rPr>
  </w:style>
  <w:style w:type="character" w:customStyle="1" w:styleId="br0">
    <w:name w:val="br0"/>
    <w:basedOn w:val="DefaultParagraphFont"/>
    <w:rsid w:val="002D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022229">
      <w:bodyDiv w:val="1"/>
      <w:marLeft w:val="0"/>
      <w:marRight w:val="0"/>
      <w:marTop w:val="0"/>
      <w:marBottom w:val="0"/>
      <w:divBdr>
        <w:top w:val="none" w:sz="0" w:space="0" w:color="auto"/>
        <w:left w:val="none" w:sz="0" w:space="0" w:color="auto"/>
        <w:bottom w:val="none" w:sz="0" w:space="0" w:color="auto"/>
        <w:right w:val="none" w:sz="0" w:space="0" w:color="auto"/>
      </w:divBdr>
      <w:divsChild>
        <w:div w:id="499122386">
          <w:marLeft w:val="0"/>
          <w:marRight w:val="0"/>
          <w:marTop w:val="0"/>
          <w:marBottom w:val="360"/>
          <w:divBdr>
            <w:top w:val="single" w:sz="6" w:space="0" w:color="C0C0C0"/>
            <w:left w:val="single" w:sz="6" w:space="0" w:color="C0C0C0"/>
            <w:bottom w:val="single" w:sz="6" w:space="0" w:color="C0C0C0"/>
            <w:right w:val="single" w:sz="6" w:space="0" w:color="C0C0C0"/>
          </w:divBdr>
        </w:div>
        <w:div w:id="142162542">
          <w:marLeft w:val="0"/>
          <w:marRight w:val="0"/>
          <w:marTop w:val="0"/>
          <w:marBottom w:val="360"/>
          <w:divBdr>
            <w:top w:val="single" w:sz="6" w:space="0" w:color="C0C0C0"/>
            <w:left w:val="single" w:sz="6" w:space="0" w:color="C0C0C0"/>
            <w:bottom w:val="single" w:sz="6" w:space="0" w:color="C0C0C0"/>
            <w:right w:val="single" w:sz="6" w:space="0" w:color="C0C0C0"/>
          </w:divBdr>
        </w:div>
        <w:div w:id="984090504">
          <w:marLeft w:val="0"/>
          <w:marRight w:val="0"/>
          <w:marTop w:val="0"/>
          <w:marBottom w:val="360"/>
          <w:divBdr>
            <w:top w:val="single" w:sz="6" w:space="0" w:color="C0C0C0"/>
            <w:left w:val="single" w:sz="6" w:space="0" w:color="C0C0C0"/>
            <w:bottom w:val="single" w:sz="6" w:space="0" w:color="C0C0C0"/>
            <w:right w:val="single" w:sz="6" w:space="0" w:color="C0C0C0"/>
          </w:divBdr>
        </w:div>
        <w:div w:id="359672391">
          <w:marLeft w:val="0"/>
          <w:marRight w:val="0"/>
          <w:marTop w:val="0"/>
          <w:marBottom w:val="360"/>
          <w:divBdr>
            <w:top w:val="single" w:sz="6" w:space="0" w:color="C0C0C0"/>
            <w:left w:val="single" w:sz="6" w:space="0" w:color="C0C0C0"/>
            <w:bottom w:val="single" w:sz="6" w:space="0" w:color="C0C0C0"/>
            <w:right w:val="single" w:sz="6" w:space="0" w:color="C0C0C0"/>
          </w:divBdr>
        </w:div>
        <w:div w:id="285282116">
          <w:marLeft w:val="0"/>
          <w:marRight w:val="0"/>
          <w:marTop w:val="0"/>
          <w:marBottom w:val="360"/>
          <w:divBdr>
            <w:top w:val="single" w:sz="6" w:space="0" w:color="C0C0C0"/>
            <w:left w:val="single" w:sz="6" w:space="0" w:color="C0C0C0"/>
            <w:bottom w:val="single" w:sz="6" w:space="0" w:color="C0C0C0"/>
            <w:right w:val="single" w:sz="6" w:space="0" w:color="C0C0C0"/>
          </w:divBdr>
        </w:div>
        <w:div w:id="2057267850">
          <w:marLeft w:val="0"/>
          <w:marRight w:val="0"/>
          <w:marTop w:val="0"/>
          <w:marBottom w:val="360"/>
          <w:divBdr>
            <w:top w:val="single" w:sz="6" w:space="0" w:color="C0C0C0"/>
            <w:left w:val="single" w:sz="6" w:space="0" w:color="C0C0C0"/>
            <w:bottom w:val="single" w:sz="6" w:space="0" w:color="C0C0C0"/>
            <w:right w:val="single" w:sz="6" w:space="0" w:color="C0C0C0"/>
          </w:divBdr>
        </w:div>
        <w:div w:id="2012829774">
          <w:marLeft w:val="0"/>
          <w:marRight w:val="0"/>
          <w:marTop w:val="0"/>
          <w:marBottom w:val="360"/>
          <w:divBdr>
            <w:top w:val="single" w:sz="6" w:space="0" w:color="C0C0C0"/>
            <w:left w:val="single" w:sz="6" w:space="0" w:color="C0C0C0"/>
            <w:bottom w:val="single" w:sz="6" w:space="0" w:color="C0C0C0"/>
            <w:right w:val="single" w:sz="6" w:space="0" w:color="C0C0C0"/>
          </w:divBdr>
        </w:div>
        <w:div w:id="345714370">
          <w:marLeft w:val="0"/>
          <w:marRight w:val="0"/>
          <w:marTop w:val="0"/>
          <w:marBottom w:val="360"/>
          <w:divBdr>
            <w:top w:val="single" w:sz="6" w:space="0" w:color="C0C0C0"/>
            <w:left w:val="single" w:sz="6" w:space="0" w:color="C0C0C0"/>
            <w:bottom w:val="single" w:sz="6" w:space="0" w:color="C0C0C0"/>
            <w:right w:val="single" w:sz="6" w:space="0" w:color="C0C0C0"/>
          </w:divBdr>
        </w:div>
        <w:div w:id="1247767423">
          <w:marLeft w:val="0"/>
          <w:marRight w:val="0"/>
          <w:marTop w:val="0"/>
          <w:marBottom w:val="360"/>
          <w:divBdr>
            <w:top w:val="single" w:sz="6" w:space="0" w:color="C0C0C0"/>
            <w:left w:val="single" w:sz="6" w:space="0" w:color="C0C0C0"/>
            <w:bottom w:val="single" w:sz="6" w:space="0" w:color="C0C0C0"/>
            <w:right w:val="single" w:sz="6" w:space="0" w:color="C0C0C0"/>
          </w:divBdr>
        </w:div>
        <w:div w:id="78461819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abel.nu/2012/03/ef-migrations-command-reference/" TargetMode="External"/><Relationship Id="rId13" Type="http://schemas.openxmlformats.org/officeDocument/2006/relationships/hyperlink" Target="https://coding.abel.nu/2012/03/ef-migrations-command-reference/" TargetMode="External"/><Relationship Id="rId3" Type="http://schemas.openxmlformats.org/officeDocument/2006/relationships/styles" Target="styles.xml"/><Relationship Id="rId7" Type="http://schemas.openxmlformats.org/officeDocument/2006/relationships/hyperlink" Target="https://coding.abel.nu/2012/03/ef-migrations-command-reference/" TargetMode="External"/><Relationship Id="rId12" Type="http://schemas.openxmlformats.org/officeDocument/2006/relationships/hyperlink" Target="https://coding.abel.nu/2012/03/ef-migrations-command-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ing.abel.nu/2012/03/ef-migrations-command-referen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oding.abel.nu/2012/03/ef-migrations-command-reference/" TargetMode="External"/><Relationship Id="rId4" Type="http://schemas.microsoft.com/office/2007/relationships/stylesWithEffects" Target="stylesWithEffects.xml"/><Relationship Id="rId9" Type="http://schemas.openxmlformats.org/officeDocument/2006/relationships/hyperlink" Target="https://coding.abel.nu/2012/03/ef-migrations-command-refer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F979-6AF1-48C3-96BC-F2A5BE11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2016-11-24T02:41:00Z</dcterms:created>
  <dcterms:modified xsi:type="dcterms:W3CDTF">2016-11-24T03:16:00Z</dcterms:modified>
</cp:coreProperties>
</file>